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AE71C" w14:textId="5CF27268" w:rsidR="00835A21" w:rsidRPr="00814933" w:rsidRDefault="00835A21" w:rsidP="00814933">
      <w:pPr>
        <w:jc w:val="center"/>
        <w:rPr>
          <w:rFonts w:ascii="Segoe UI" w:hAnsi="Segoe UI" w:cs="Segoe UI"/>
          <w:sz w:val="24"/>
        </w:rPr>
      </w:pPr>
      <w:bookmarkStart w:id="0" w:name="_Toc499589866"/>
      <w:bookmarkStart w:id="1" w:name="_Toc500077983"/>
      <w:bookmarkStart w:id="2" w:name="_Toc500064583"/>
      <w:bookmarkStart w:id="3" w:name="_Toc500082033"/>
      <w:bookmarkStart w:id="4" w:name="_Toc500930599"/>
      <w:bookmarkStart w:id="5" w:name="_Toc501550102"/>
      <w:bookmarkStart w:id="6" w:name="_Toc501603612"/>
      <w:bookmarkStart w:id="7" w:name="_Toc502913207"/>
      <w:bookmarkStart w:id="8" w:name="_Toc502913505"/>
      <w:bookmarkStart w:id="9" w:name="_Toc503082615"/>
      <w:bookmarkStart w:id="10" w:name="_Toc503114089"/>
      <w:del w:id="11" w:author="Jaime Ondrusek" w:date="2019-06-11T08:48:00Z">
        <w:r w:rsidRPr="00814933" w:rsidDel="00117B0A">
          <w:rPr>
            <w:rFonts w:ascii="Segoe UI" w:hAnsi="Segoe UI" w:cs="Segoe UI"/>
            <w:b/>
            <w:sz w:val="24"/>
          </w:rPr>
          <w:delText>MODERN WORKPLACE</w:delText>
        </w:r>
        <w:r w:rsidRPr="00814933" w:rsidDel="00117B0A">
          <w:rPr>
            <w:rFonts w:ascii="Segoe UI" w:hAnsi="Segoe UI" w:cs="Segoe UI"/>
            <w:bCs/>
            <w:sz w:val="24"/>
          </w:rPr>
          <w:delText xml:space="preserve"> </w:delText>
        </w:r>
        <w:r w:rsidRPr="00814933" w:rsidDel="00117B0A">
          <w:rPr>
            <w:rFonts w:ascii="Segoe UI" w:hAnsi="Segoe UI" w:cs="Segoe UI"/>
            <w:sz w:val="24"/>
          </w:rPr>
          <w:delText>AS</w:delText>
        </w:r>
        <w:r w:rsidRPr="00814933" w:rsidDel="00117B0A">
          <w:rPr>
            <w:rFonts w:ascii="Segoe UI" w:hAnsi="Segoe UI" w:cs="Segoe UI"/>
            <w:bCs/>
            <w:sz w:val="24"/>
          </w:rPr>
          <w:delText xml:space="preserve"> </w:delText>
        </w:r>
        <w:r w:rsidRPr="00814933" w:rsidDel="00117B0A">
          <w:rPr>
            <w:rFonts w:ascii="Segoe UI" w:hAnsi="Segoe UI" w:cs="Segoe UI"/>
            <w:sz w:val="24"/>
          </w:rPr>
          <w:delText>A SERVIC</w:delText>
        </w:r>
      </w:del>
      <w:ins w:id="12" w:author="Jaime Ondrusek" w:date="2019-06-11T08:48:00Z">
        <w:r w:rsidR="00117B0A">
          <w:rPr>
            <w:rFonts w:ascii="Segoe UI" w:hAnsi="Segoe UI" w:cs="Segoe UI"/>
            <w:b/>
            <w:sz w:val="24"/>
          </w:rPr>
          <w:t>MICROSOFT MANAGED DESKTOP</w:t>
        </w:r>
      </w:ins>
      <w:del w:id="13" w:author="Jaime Ondrusek" w:date="2019-06-11T08:48:00Z">
        <w:r w:rsidRPr="00814933" w:rsidDel="00117B0A">
          <w:rPr>
            <w:rFonts w:ascii="Segoe UI" w:hAnsi="Segoe UI" w:cs="Segoe UI"/>
            <w:sz w:val="24"/>
          </w:rPr>
          <w:delText>E</w:delText>
        </w:r>
      </w:del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5F06782E" w14:textId="08ABBAE2" w:rsidR="00835A21" w:rsidRPr="00814933" w:rsidRDefault="00835A21" w:rsidP="00814933">
      <w:pPr>
        <w:pStyle w:val="Title"/>
        <w:jc w:val="center"/>
        <w:rPr>
          <w:rFonts w:ascii="Segoe UI" w:hAnsi="Segoe UI" w:cs="Segoe UI"/>
          <w:sz w:val="68"/>
          <w:szCs w:val="68"/>
        </w:rPr>
      </w:pPr>
      <w:r w:rsidRPr="00814933">
        <w:rPr>
          <w:rFonts w:ascii="Segoe UI" w:hAnsi="Segoe UI" w:cs="Segoe UI"/>
          <w:sz w:val="68"/>
          <w:szCs w:val="68"/>
        </w:rPr>
        <w:t>Application Packaging Request</w:t>
      </w:r>
    </w:p>
    <w:sdt>
      <w:sdtPr>
        <w:rPr>
          <w:rFonts w:ascii="Segoe UI" w:eastAsiaTheme="minorHAnsi" w:hAnsi="Segoe UI" w:cs="Segoe UI"/>
          <w:color w:val="auto"/>
          <w:sz w:val="22"/>
          <w:szCs w:val="22"/>
        </w:rPr>
        <w:id w:val="132292992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noProof/>
          <w:color w:val="2F5496" w:themeColor="accent1" w:themeShade="BF"/>
          <w:sz w:val="32"/>
          <w:szCs w:val="32"/>
        </w:rPr>
      </w:sdtEndPr>
      <w:sdtContent>
        <w:p w14:paraId="348CA934" w14:textId="77777777" w:rsidR="00117B0A" w:rsidRPr="00814933" w:rsidDel="00117B0A" w:rsidRDefault="00117B0A">
          <w:pPr>
            <w:pStyle w:val="TOCHeading"/>
            <w:rPr>
              <w:ins w:id="14" w:author="Jaime Ondrusek" w:date="2019-06-11T08:50:00Z"/>
              <w:rFonts w:ascii="Segoe UI" w:hAnsi="Segoe UI" w:cs="Segoe UI"/>
            </w:rPr>
            <w:pPrChange w:id="15" w:author="Jaime Ondrusek" w:date="2019-06-11T08:50:00Z">
              <w:pPr/>
            </w:pPrChange>
          </w:pPr>
        </w:p>
        <w:p w14:paraId="26FBE7D0" w14:textId="0DF034B4" w:rsidR="00212832" w:rsidRPr="00814933" w:rsidDel="00117B0A" w:rsidRDefault="00212832">
          <w:pPr>
            <w:pStyle w:val="TOCHeading"/>
            <w:rPr>
              <w:del w:id="16" w:author="Jaime Ondrusek" w:date="2019-06-11T08:50:00Z"/>
              <w:rFonts w:ascii="Segoe UI" w:hAnsi="Segoe UI" w:cs="Segoe UI"/>
            </w:rPr>
          </w:pPr>
          <w:del w:id="17" w:author="Jaime Ondrusek" w:date="2019-06-11T08:50:00Z">
            <w:r w:rsidRPr="00814933" w:rsidDel="00117B0A">
              <w:rPr>
                <w:rFonts w:ascii="Segoe UI" w:hAnsi="Segoe UI" w:cs="Segoe UI"/>
              </w:rPr>
              <w:delText>Contents</w:delText>
            </w:r>
          </w:del>
        </w:p>
        <w:p w14:paraId="1B3EDCFE" w14:textId="66B91100" w:rsidR="00814933" w:rsidDel="00117B0A" w:rsidRDefault="00212832">
          <w:pPr>
            <w:pStyle w:val="TOCHeading"/>
            <w:rPr>
              <w:del w:id="18" w:author="Jaime Ondrusek" w:date="2019-06-11T08:50:00Z"/>
              <w:rFonts w:eastAsiaTheme="minorEastAsia"/>
              <w:noProof/>
            </w:rPr>
            <w:pPrChange w:id="19" w:author="Jaime Ondrusek" w:date="2019-06-11T08:50:00Z">
              <w:pPr>
                <w:pStyle w:val="TOC1"/>
                <w:tabs>
                  <w:tab w:val="right" w:leader="dot" w:pos="9350"/>
                </w:tabs>
              </w:pPr>
            </w:pPrChange>
          </w:pPr>
          <w:del w:id="20" w:author="Jaime Ondrusek" w:date="2019-06-11T08:50:00Z">
            <w:r w:rsidRPr="00814933" w:rsidDel="00117B0A">
              <w:rPr>
                <w:rFonts w:ascii="Segoe UI" w:hAnsi="Segoe UI" w:cs="Segoe UI"/>
              </w:rPr>
              <w:fldChar w:fldCharType="begin"/>
            </w:r>
            <w:r w:rsidRPr="00814933" w:rsidDel="00117B0A">
              <w:rPr>
                <w:rFonts w:ascii="Segoe UI" w:hAnsi="Segoe UI" w:cs="Segoe UI"/>
              </w:rPr>
              <w:delInstrText xml:space="preserve"> TOC \o "1-3" \h \z \u </w:delInstrText>
            </w:r>
            <w:r w:rsidRPr="00814933" w:rsidDel="00117B0A">
              <w:rPr>
                <w:rFonts w:ascii="Segoe UI" w:hAnsi="Segoe UI" w:cs="Segoe UI"/>
              </w:rPr>
              <w:fldChar w:fldCharType="separate"/>
            </w:r>
            <w:r w:rsidR="00117B0A" w:rsidDel="00117B0A">
              <w:fldChar w:fldCharType="begin"/>
            </w:r>
            <w:r w:rsidR="00117B0A" w:rsidDel="00117B0A">
              <w:delInstrText xml:space="preserve"> HYPERLINK \l "_Toc503945096" </w:delInstrText>
            </w:r>
            <w:r w:rsidR="00117B0A" w:rsidDel="00117B0A">
              <w:fldChar w:fldCharType="separate"/>
            </w:r>
            <w:r w:rsidR="00814933" w:rsidRPr="00BC45AF" w:rsidDel="00117B0A">
              <w:rPr>
                <w:rStyle w:val="Hyperlink"/>
                <w:rFonts w:ascii="Segoe UI" w:hAnsi="Segoe UI" w:cs="Segoe UI"/>
                <w:noProof/>
              </w:rPr>
              <w:delText>1.0 Application Details</w:delText>
            </w:r>
            <w:r w:rsidR="00814933" w:rsidDel="00117B0A">
              <w:rPr>
                <w:noProof/>
                <w:webHidden/>
              </w:rPr>
              <w:tab/>
            </w:r>
            <w:r w:rsidR="00814933" w:rsidDel="00117B0A">
              <w:rPr>
                <w:noProof/>
                <w:webHidden/>
              </w:rPr>
              <w:fldChar w:fldCharType="begin"/>
            </w:r>
            <w:r w:rsidR="00814933" w:rsidDel="00117B0A">
              <w:rPr>
                <w:noProof/>
                <w:webHidden/>
              </w:rPr>
              <w:delInstrText xml:space="preserve"> PAGEREF _Toc503945096 \h </w:delInstrText>
            </w:r>
            <w:r w:rsidR="00814933" w:rsidDel="00117B0A">
              <w:rPr>
                <w:noProof/>
                <w:webHidden/>
              </w:rPr>
            </w:r>
            <w:r w:rsidR="00814933" w:rsidDel="00117B0A">
              <w:rPr>
                <w:noProof/>
                <w:webHidden/>
              </w:rPr>
              <w:fldChar w:fldCharType="separate"/>
            </w:r>
            <w:r w:rsidR="00814933" w:rsidDel="00117B0A">
              <w:rPr>
                <w:noProof/>
                <w:webHidden/>
              </w:rPr>
              <w:delText>2</w:delText>
            </w:r>
            <w:r w:rsidR="00814933" w:rsidDel="00117B0A">
              <w:rPr>
                <w:noProof/>
                <w:webHidden/>
              </w:rPr>
              <w:fldChar w:fldCharType="end"/>
            </w:r>
            <w:r w:rsidR="00117B0A" w:rsidDel="00117B0A">
              <w:rPr>
                <w:noProof/>
              </w:rPr>
              <w:fldChar w:fldCharType="end"/>
            </w:r>
          </w:del>
        </w:p>
        <w:p w14:paraId="55B0BAD6" w14:textId="1F62E0EA" w:rsidR="00814933" w:rsidDel="00117B0A" w:rsidRDefault="00117B0A">
          <w:pPr>
            <w:pStyle w:val="TOCHeading"/>
            <w:rPr>
              <w:del w:id="21" w:author="Jaime Ondrusek" w:date="2019-06-11T08:50:00Z"/>
              <w:rFonts w:eastAsiaTheme="minorEastAsia"/>
              <w:noProof/>
            </w:rPr>
            <w:pPrChange w:id="22" w:author="Jaime Ondrusek" w:date="2019-06-11T08:50:00Z">
              <w:pPr>
                <w:pStyle w:val="TOC1"/>
                <w:tabs>
                  <w:tab w:val="right" w:leader="dot" w:pos="9350"/>
                </w:tabs>
              </w:pPr>
            </w:pPrChange>
          </w:pPr>
          <w:del w:id="23" w:author="Jaime Ondrusek" w:date="2019-06-11T08:50:00Z">
            <w:r w:rsidDel="00117B0A">
              <w:fldChar w:fldCharType="begin"/>
            </w:r>
            <w:r w:rsidDel="00117B0A">
              <w:delInstrText xml:space="preserve"> HYPERLINK \l "_Toc503945097" </w:delInstrText>
            </w:r>
            <w:r w:rsidDel="00117B0A">
              <w:fldChar w:fldCharType="separate"/>
            </w:r>
            <w:r w:rsidR="00814933" w:rsidRPr="00BC45AF" w:rsidDel="00117B0A">
              <w:rPr>
                <w:rStyle w:val="Hyperlink"/>
                <w:rFonts w:ascii="Segoe UI" w:hAnsi="Segoe UI" w:cs="Segoe UI"/>
                <w:noProof/>
              </w:rPr>
              <w:delText>2.0 Installation Instructions</w:delText>
            </w:r>
            <w:r w:rsidR="00814933" w:rsidDel="00117B0A">
              <w:rPr>
                <w:noProof/>
                <w:webHidden/>
              </w:rPr>
              <w:tab/>
            </w:r>
            <w:r w:rsidR="00814933" w:rsidDel="00117B0A">
              <w:rPr>
                <w:noProof/>
                <w:webHidden/>
              </w:rPr>
              <w:fldChar w:fldCharType="begin"/>
            </w:r>
            <w:r w:rsidR="00814933" w:rsidDel="00117B0A">
              <w:rPr>
                <w:noProof/>
                <w:webHidden/>
              </w:rPr>
              <w:delInstrText xml:space="preserve"> PAGEREF _Toc503945097 \h </w:delInstrText>
            </w:r>
            <w:r w:rsidR="00814933" w:rsidDel="00117B0A">
              <w:rPr>
                <w:noProof/>
                <w:webHidden/>
              </w:rPr>
            </w:r>
            <w:r w:rsidR="00814933" w:rsidDel="00117B0A">
              <w:rPr>
                <w:noProof/>
                <w:webHidden/>
              </w:rPr>
              <w:fldChar w:fldCharType="separate"/>
            </w:r>
            <w:r w:rsidR="00814933" w:rsidDel="00117B0A">
              <w:rPr>
                <w:noProof/>
                <w:webHidden/>
              </w:rPr>
              <w:delText>2</w:delText>
            </w:r>
            <w:r w:rsidR="00814933" w:rsidDel="00117B0A">
              <w:rPr>
                <w:noProof/>
                <w:webHidden/>
              </w:rPr>
              <w:fldChar w:fldCharType="end"/>
            </w:r>
            <w:r w:rsidDel="00117B0A">
              <w:rPr>
                <w:noProof/>
              </w:rPr>
              <w:fldChar w:fldCharType="end"/>
            </w:r>
          </w:del>
        </w:p>
        <w:p w14:paraId="77FC9747" w14:textId="290F1337" w:rsidR="00814933" w:rsidDel="00117B0A" w:rsidRDefault="00117B0A">
          <w:pPr>
            <w:pStyle w:val="TOCHeading"/>
            <w:rPr>
              <w:del w:id="24" w:author="Jaime Ondrusek" w:date="2019-06-11T08:50:00Z"/>
              <w:rFonts w:eastAsiaTheme="minorEastAsia"/>
              <w:noProof/>
            </w:rPr>
            <w:pPrChange w:id="25" w:author="Jaime Ondrusek" w:date="2019-06-11T08:50:00Z">
              <w:pPr>
                <w:pStyle w:val="TOC2"/>
                <w:tabs>
                  <w:tab w:val="right" w:leader="dot" w:pos="9350"/>
                </w:tabs>
              </w:pPr>
            </w:pPrChange>
          </w:pPr>
          <w:del w:id="26" w:author="Jaime Ondrusek" w:date="2019-06-11T08:50:00Z">
            <w:r w:rsidDel="00117B0A">
              <w:fldChar w:fldCharType="begin"/>
            </w:r>
            <w:r w:rsidDel="00117B0A">
              <w:delInstrText xml:space="preserve"> HYPERLINK \l "_Toc503945098" </w:delInstrText>
            </w:r>
            <w:r w:rsidDel="00117B0A">
              <w:fldChar w:fldCharType="separate"/>
            </w:r>
            <w:r w:rsidR="00814933" w:rsidRPr="00BC45AF" w:rsidDel="00117B0A">
              <w:rPr>
                <w:rStyle w:val="Hyperlink"/>
                <w:rFonts w:ascii="Segoe UI" w:hAnsi="Segoe UI" w:cs="Segoe UI"/>
                <w:noProof/>
              </w:rPr>
              <w:delText>2.1 Pre-Installation Instructions</w:delText>
            </w:r>
            <w:r w:rsidR="00814933" w:rsidDel="00117B0A">
              <w:rPr>
                <w:noProof/>
                <w:webHidden/>
              </w:rPr>
              <w:tab/>
            </w:r>
            <w:r w:rsidR="00814933" w:rsidDel="00117B0A">
              <w:rPr>
                <w:noProof/>
                <w:webHidden/>
              </w:rPr>
              <w:fldChar w:fldCharType="begin"/>
            </w:r>
            <w:r w:rsidR="00814933" w:rsidDel="00117B0A">
              <w:rPr>
                <w:noProof/>
                <w:webHidden/>
              </w:rPr>
              <w:delInstrText xml:space="preserve"> PAGEREF _Toc503945098 \h </w:delInstrText>
            </w:r>
            <w:r w:rsidR="00814933" w:rsidDel="00117B0A">
              <w:rPr>
                <w:noProof/>
                <w:webHidden/>
              </w:rPr>
            </w:r>
            <w:r w:rsidR="00814933" w:rsidDel="00117B0A">
              <w:rPr>
                <w:noProof/>
                <w:webHidden/>
              </w:rPr>
              <w:fldChar w:fldCharType="separate"/>
            </w:r>
            <w:r w:rsidR="00814933" w:rsidDel="00117B0A">
              <w:rPr>
                <w:noProof/>
                <w:webHidden/>
              </w:rPr>
              <w:delText>2</w:delText>
            </w:r>
            <w:r w:rsidR="00814933" w:rsidDel="00117B0A">
              <w:rPr>
                <w:noProof/>
                <w:webHidden/>
              </w:rPr>
              <w:fldChar w:fldCharType="end"/>
            </w:r>
            <w:r w:rsidDel="00117B0A">
              <w:rPr>
                <w:noProof/>
              </w:rPr>
              <w:fldChar w:fldCharType="end"/>
            </w:r>
          </w:del>
        </w:p>
        <w:p w14:paraId="30448271" w14:textId="6D86E1CF" w:rsidR="00814933" w:rsidDel="00117B0A" w:rsidRDefault="00117B0A">
          <w:pPr>
            <w:pStyle w:val="TOCHeading"/>
            <w:rPr>
              <w:del w:id="27" w:author="Jaime Ondrusek" w:date="2019-06-11T08:50:00Z"/>
              <w:rFonts w:eastAsiaTheme="minorEastAsia"/>
              <w:noProof/>
            </w:rPr>
            <w:pPrChange w:id="28" w:author="Jaime Ondrusek" w:date="2019-06-11T08:50:00Z">
              <w:pPr>
                <w:pStyle w:val="TOC2"/>
                <w:tabs>
                  <w:tab w:val="right" w:leader="dot" w:pos="9350"/>
                </w:tabs>
              </w:pPr>
            </w:pPrChange>
          </w:pPr>
          <w:del w:id="29" w:author="Jaime Ondrusek" w:date="2019-06-11T08:50:00Z">
            <w:r w:rsidDel="00117B0A">
              <w:fldChar w:fldCharType="begin"/>
            </w:r>
            <w:r w:rsidDel="00117B0A">
              <w:delInstrText xml:space="preserve"> HYPERLINK \l "_Toc503945099" </w:delInstrText>
            </w:r>
            <w:r w:rsidDel="00117B0A">
              <w:fldChar w:fldCharType="separate"/>
            </w:r>
            <w:r w:rsidR="00814933" w:rsidRPr="00BC45AF" w:rsidDel="00117B0A">
              <w:rPr>
                <w:rStyle w:val="Hyperlink"/>
                <w:rFonts w:ascii="Segoe UI" w:hAnsi="Segoe UI" w:cs="Segoe UI"/>
                <w:noProof/>
              </w:rPr>
              <w:delText>2.2 Install Instructions</w:delText>
            </w:r>
            <w:r w:rsidR="00814933" w:rsidDel="00117B0A">
              <w:rPr>
                <w:noProof/>
                <w:webHidden/>
              </w:rPr>
              <w:tab/>
            </w:r>
            <w:r w:rsidR="00814933" w:rsidDel="00117B0A">
              <w:rPr>
                <w:noProof/>
                <w:webHidden/>
              </w:rPr>
              <w:fldChar w:fldCharType="begin"/>
            </w:r>
            <w:r w:rsidR="00814933" w:rsidDel="00117B0A">
              <w:rPr>
                <w:noProof/>
                <w:webHidden/>
              </w:rPr>
              <w:delInstrText xml:space="preserve"> PAGEREF _Toc503945099 \h </w:delInstrText>
            </w:r>
            <w:r w:rsidR="00814933" w:rsidDel="00117B0A">
              <w:rPr>
                <w:noProof/>
                <w:webHidden/>
              </w:rPr>
            </w:r>
            <w:r w:rsidR="00814933" w:rsidDel="00117B0A">
              <w:rPr>
                <w:noProof/>
                <w:webHidden/>
              </w:rPr>
              <w:fldChar w:fldCharType="separate"/>
            </w:r>
            <w:r w:rsidR="00814933" w:rsidDel="00117B0A">
              <w:rPr>
                <w:noProof/>
                <w:webHidden/>
              </w:rPr>
              <w:delText>3</w:delText>
            </w:r>
            <w:r w:rsidR="00814933" w:rsidDel="00117B0A">
              <w:rPr>
                <w:noProof/>
                <w:webHidden/>
              </w:rPr>
              <w:fldChar w:fldCharType="end"/>
            </w:r>
            <w:r w:rsidDel="00117B0A">
              <w:rPr>
                <w:noProof/>
              </w:rPr>
              <w:fldChar w:fldCharType="end"/>
            </w:r>
          </w:del>
        </w:p>
        <w:p w14:paraId="4F4D086F" w14:textId="3E4D62EB" w:rsidR="00814933" w:rsidDel="00117B0A" w:rsidRDefault="00117B0A">
          <w:pPr>
            <w:pStyle w:val="TOCHeading"/>
            <w:rPr>
              <w:del w:id="30" w:author="Jaime Ondrusek" w:date="2019-06-11T08:50:00Z"/>
              <w:rFonts w:eastAsiaTheme="minorEastAsia"/>
              <w:noProof/>
            </w:rPr>
            <w:pPrChange w:id="31" w:author="Jaime Ondrusek" w:date="2019-06-11T08:50:00Z">
              <w:pPr>
                <w:pStyle w:val="TOC2"/>
                <w:tabs>
                  <w:tab w:val="right" w:leader="dot" w:pos="9350"/>
                </w:tabs>
              </w:pPr>
            </w:pPrChange>
          </w:pPr>
          <w:del w:id="32" w:author="Jaime Ondrusek" w:date="2019-06-11T08:50:00Z">
            <w:r w:rsidDel="00117B0A">
              <w:fldChar w:fldCharType="begin"/>
            </w:r>
            <w:r w:rsidDel="00117B0A">
              <w:delInstrText xml:space="preserve"> HYPERLINK \l "_Toc503945100" </w:delInstrText>
            </w:r>
            <w:r w:rsidDel="00117B0A">
              <w:fldChar w:fldCharType="separate"/>
            </w:r>
            <w:r w:rsidR="00814933" w:rsidRPr="00BC45AF" w:rsidDel="00117B0A">
              <w:rPr>
                <w:rStyle w:val="Hyperlink"/>
                <w:rFonts w:ascii="Segoe UI" w:hAnsi="Segoe UI" w:cs="Segoe UI"/>
                <w:noProof/>
              </w:rPr>
              <w:delText>2.3 Post Install Instructions</w:delText>
            </w:r>
            <w:r w:rsidR="00814933" w:rsidDel="00117B0A">
              <w:rPr>
                <w:noProof/>
                <w:webHidden/>
              </w:rPr>
              <w:tab/>
            </w:r>
            <w:r w:rsidR="00814933" w:rsidDel="00117B0A">
              <w:rPr>
                <w:noProof/>
                <w:webHidden/>
              </w:rPr>
              <w:fldChar w:fldCharType="begin"/>
            </w:r>
            <w:r w:rsidR="00814933" w:rsidDel="00117B0A">
              <w:rPr>
                <w:noProof/>
                <w:webHidden/>
              </w:rPr>
              <w:delInstrText xml:space="preserve"> PAGEREF _Toc503945100 \h </w:delInstrText>
            </w:r>
            <w:r w:rsidR="00814933" w:rsidDel="00117B0A">
              <w:rPr>
                <w:noProof/>
                <w:webHidden/>
              </w:rPr>
            </w:r>
            <w:r w:rsidR="00814933" w:rsidDel="00117B0A">
              <w:rPr>
                <w:noProof/>
                <w:webHidden/>
              </w:rPr>
              <w:fldChar w:fldCharType="separate"/>
            </w:r>
            <w:r w:rsidR="00814933" w:rsidDel="00117B0A">
              <w:rPr>
                <w:noProof/>
                <w:webHidden/>
              </w:rPr>
              <w:delText>4</w:delText>
            </w:r>
            <w:r w:rsidR="00814933" w:rsidDel="00117B0A">
              <w:rPr>
                <w:noProof/>
                <w:webHidden/>
              </w:rPr>
              <w:fldChar w:fldCharType="end"/>
            </w:r>
            <w:r w:rsidDel="00117B0A">
              <w:rPr>
                <w:noProof/>
              </w:rPr>
              <w:fldChar w:fldCharType="end"/>
            </w:r>
          </w:del>
        </w:p>
        <w:p w14:paraId="59496CEE" w14:textId="1371E0F1" w:rsidR="00814933" w:rsidDel="00117B0A" w:rsidRDefault="00117B0A">
          <w:pPr>
            <w:pStyle w:val="TOCHeading"/>
            <w:rPr>
              <w:del w:id="33" w:author="Jaime Ondrusek" w:date="2019-06-11T08:50:00Z"/>
              <w:rFonts w:eastAsiaTheme="minorEastAsia"/>
              <w:noProof/>
            </w:rPr>
            <w:pPrChange w:id="34" w:author="Jaime Ondrusek" w:date="2019-06-11T08:50:00Z">
              <w:pPr>
                <w:pStyle w:val="TOC1"/>
                <w:tabs>
                  <w:tab w:val="right" w:leader="dot" w:pos="9350"/>
                </w:tabs>
              </w:pPr>
            </w:pPrChange>
          </w:pPr>
          <w:del w:id="35" w:author="Jaime Ondrusek" w:date="2019-06-11T08:50:00Z">
            <w:r w:rsidDel="00117B0A">
              <w:fldChar w:fldCharType="begin"/>
            </w:r>
            <w:r w:rsidDel="00117B0A">
              <w:delInstrText xml:space="preserve"> HYPERLINK \l "_Toc503945101" </w:delInstrText>
            </w:r>
            <w:r w:rsidDel="00117B0A">
              <w:fldChar w:fldCharType="separate"/>
            </w:r>
            <w:r w:rsidR="00814933" w:rsidRPr="00BC45AF" w:rsidDel="00117B0A">
              <w:rPr>
                <w:rStyle w:val="Hyperlink"/>
                <w:rFonts w:ascii="Segoe UI" w:hAnsi="Segoe UI" w:cs="Segoe UI"/>
                <w:noProof/>
              </w:rPr>
              <w:delText>3.0 Validation Steps</w:delText>
            </w:r>
            <w:r w:rsidR="00814933" w:rsidDel="00117B0A">
              <w:rPr>
                <w:noProof/>
                <w:webHidden/>
              </w:rPr>
              <w:tab/>
            </w:r>
            <w:r w:rsidR="00814933" w:rsidDel="00117B0A">
              <w:rPr>
                <w:noProof/>
                <w:webHidden/>
              </w:rPr>
              <w:fldChar w:fldCharType="begin"/>
            </w:r>
            <w:r w:rsidR="00814933" w:rsidDel="00117B0A">
              <w:rPr>
                <w:noProof/>
                <w:webHidden/>
              </w:rPr>
              <w:delInstrText xml:space="preserve"> PAGEREF _Toc503945101 \h </w:delInstrText>
            </w:r>
            <w:r w:rsidR="00814933" w:rsidDel="00117B0A">
              <w:rPr>
                <w:noProof/>
                <w:webHidden/>
              </w:rPr>
            </w:r>
            <w:r w:rsidR="00814933" w:rsidDel="00117B0A">
              <w:rPr>
                <w:noProof/>
                <w:webHidden/>
              </w:rPr>
              <w:fldChar w:fldCharType="separate"/>
            </w:r>
            <w:r w:rsidR="00814933" w:rsidDel="00117B0A">
              <w:rPr>
                <w:noProof/>
                <w:webHidden/>
              </w:rPr>
              <w:delText>5</w:delText>
            </w:r>
            <w:r w:rsidR="00814933" w:rsidDel="00117B0A">
              <w:rPr>
                <w:noProof/>
                <w:webHidden/>
              </w:rPr>
              <w:fldChar w:fldCharType="end"/>
            </w:r>
            <w:r w:rsidDel="00117B0A">
              <w:rPr>
                <w:noProof/>
              </w:rPr>
              <w:fldChar w:fldCharType="end"/>
            </w:r>
          </w:del>
        </w:p>
        <w:p w14:paraId="28F8DA13" w14:textId="12CF44BC" w:rsidR="00212832" w:rsidRPr="00814933" w:rsidRDefault="00212832">
          <w:pPr>
            <w:pStyle w:val="TOCHeading"/>
            <w:rPr>
              <w:rFonts w:ascii="Segoe UI" w:hAnsi="Segoe UI" w:cs="Segoe UI"/>
            </w:rPr>
            <w:pPrChange w:id="36" w:author="Jaime Ondrusek" w:date="2019-06-11T08:50:00Z">
              <w:pPr/>
            </w:pPrChange>
          </w:pPr>
          <w:del w:id="37" w:author="Jaime Ondrusek" w:date="2019-06-11T08:50:00Z">
            <w:r w:rsidRPr="00814933" w:rsidDel="00117B0A">
              <w:rPr>
                <w:rFonts w:ascii="Segoe UI" w:hAnsi="Segoe UI" w:cs="Segoe UI"/>
                <w:b/>
                <w:bCs/>
                <w:noProof/>
              </w:rPr>
              <w:fldChar w:fldCharType="end"/>
            </w:r>
          </w:del>
        </w:p>
      </w:sdtContent>
    </w:sdt>
    <w:p w14:paraId="764C0CB7" w14:textId="77777777" w:rsidR="00212832" w:rsidRPr="00814933" w:rsidRDefault="00212832" w:rsidP="00212832">
      <w:pPr>
        <w:rPr>
          <w:rFonts w:ascii="Segoe UI" w:hAnsi="Segoe UI" w:cs="Segoe UI"/>
        </w:rPr>
      </w:pPr>
    </w:p>
    <w:p w14:paraId="4FA02DAC" w14:textId="77777777" w:rsidR="00835A21" w:rsidRPr="00814933" w:rsidRDefault="00835A21">
      <w:pPr>
        <w:rPr>
          <w:rFonts w:ascii="Segoe UI" w:eastAsiaTheme="majorEastAsia" w:hAnsi="Segoe UI" w:cs="Segoe UI"/>
          <w:b/>
          <w:color w:val="000000" w:themeColor="text1"/>
          <w:sz w:val="72"/>
          <w:szCs w:val="72"/>
        </w:rPr>
      </w:pPr>
      <w:r w:rsidRPr="00814933">
        <w:rPr>
          <w:rFonts w:ascii="Segoe UI" w:hAnsi="Segoe UI" w:cs="Segoe UI"/>
          <w:b/>
          <w:color w:val="000000" w:themeColor="text1"/>
          <w:sz w:val="72"/>
          <w:szCs w:val="72"/>
        </w:rPr>
        <w:br w:type="page"/>
      </w:r>
    </w:p>
    <w:p w14:paraId="78CF6D1C" w14:textId="5C1BD619" w:rsidR="00835A21" w:rsidRPr="00814933" w:rsidRDefault="00D44C66" w:rsidP="00835A21">
      <w:pPr>
        <w:pStyle w:val="Heading1"/>
        <w:rPr>
          <w:rFonts w:ascii="Segoe UI Light" w:hAnsi="Segoe UI Light" w:cs="Segoe UI Light"/>
        </w:rPr>
      </w:pPr>
      <w:bookmarkStart w:id="38" w:name="_Toc503945096"/>
      <w:del w:id="39" w:author="Jaime Ondrusek" w:date="2019-06-11T08:50:00Z">
        <w:r w:rsidRPr="00814933" w:rsidDel="00117B0A">
          <w:rPr>
            <w:rFonts w:ascii="Segoe UI Light" w:hAnsi="Segoe UI Light" w:cs="Segoe UI Light"/>
          </w:rPr>
          <w:delText xml:space="preserve">1.0 </w:delText>
        </w:r>
      </w:del>
      <w:r w:rsidR="00835A21" w:rsidRPr="00814933">
        <w:rPr>
          <w:rFonts w:ascii="Segoe UI Light" w:hAnsi="Segoe UI Light" w:cs="Segoe UI Light"/>
        </w:rPr>
        <w:t xml:space="preserve">Application </w:t>
      </w:r>
      <w:ins w:id="40" w:author="Jaime Ondrusek" w:date="2019-06-11T08:48:00Z">
        <w:r w:rsidR="00117B0A">
          <w:rPr>
            <w:rFonts w:ascii="Segoe UI Light" w:hAnsi="Segoe UI Light" w:cs="Segoe UI Light"/>
          </w:rPr>
          <w:t>D</w:t>
        </w:r>
      </w:ins>
      <w:del w:id="41" w:author="Jaime Ondrusek" w:date="2019-06-11T08:48:00Z">
        <w:r w:rsidR="00835A21" w:rsidRPr="00814933" w:rsidDel="00117B0A">
          <w:rPr>
            <w:rFonts w:ascii="Segoe UI Light" w:hAnsi="Segoe UI Light" w:cs="Segoe UI Light"/>
          </w:rPr>
          <w:delText>D</w:delText>
        </w:r>
      </w:del>
      <w:r w:rsidR="00835A21" w:rsidRPr="00814933">
        <w:rPr>
          <w:rFonts w:ascii="Segoe UI Light" w:hAnsi="Segoe UI Light" w:cs="Segoe UI Light"/>
        </w:rPr>
        <w:t>etails</w:t>
      </w:r>
      <w:bookmarkEnd w:id="38"/>
    </w:p>
    <w:p w14:paraId="6738D776" w14:textId="7A5F840C" w:rsidR="009E6F60" w:rsidRPr="00814933" w:rsidDel="00CE22B6" w:rsidRDefault="00835A21" w:rsidP="00835A21">
      <w:pPr>
        <w:rPr>
          <w:del w:id="42" w:author="Chris Tulip" w:date="2019-07-01T14:07:00Z"/>
          <w:rFonts w:ascii="Segoe UI" w:hAnsi="Segoe UI" w:cs="Segoe UI"/>
        </w:rPr>
      </w:pPr>
      <w:del w:id="43" w:author="Jaime Ondrusek" w:date="2019-06-11T08:49:00Z">
        <w:r w:rsidRPr="00814933" w:rsidDel="00117B0A">
          <w:rPr>
            <w:rFonts w:ascii="Segoe UI" w:hAnsi="Segoe UI" w:cs="Segoe UI"/>
          </w:rPr>
          <w:delText>Modern Workplace as a Service</w:delText>
        </w:r>
        <w:r w:rsidR="00F50CA8" w:rsidRPr="00814933" w:rsidDel="00117B0A">
          <w:rPr>
            <w:rFonts w:ascii="Segoe UI" w:hAnsi="Segoe UI" w:cs="Segoe UI"/>
          </w:rPr>
          <w:delText xml:space="preserve"> (MWaaS)</w:delText>
        </w:r>
      </w:del>
      <w:ins w:id="44" w:author="Jaime Ondrusek" w:date="2019-06-11T08:49:00Z">
        <w:r w:rsidR="00117B0A">
          <w:rPr>
            <w:rFonts w:ascii="Segoe UI" w:hAnsi="Segoe UI" w:cs="Segoe UI"/>
          </w:rPr>
          <w:t>Microsoft Managed Desktop</w:t>
        </w:r>
      </w:ins>
      <w:r w:rsidR="005522FE" w:rsidRPr="00814933">
        <w:rPr>
          <w:rFonts w:ascii="Segoe UI" w:hAnsi="Segoe UI" w:cs="Segoe UI"/>
        </w:rPr>
        <w:t xml:space="preserve"> needs to understand the </w:t>
      </w:r>
      <w:r w:rsidR="00212832" w:rsidRPr="00814933">
        <w:rPr>
          <w:rFonts w:ascii="Segoe UI" w:hAnsi="Segoe UI" w:cs="Segoe UI"/>
        </w:rPr>
        <w:t>details of your application before creating a deployment MSI package</w:t>
      </w:r>
      <w:r w:rsidR="00D44C66" w:rsidRPr="00814933">
        <w:rPr>
          <w:rFonts w:ascii="Segoe UI" w:hAnsi="Segoe UI" w:cs="Segoe UI"/>
        </w:rPr>
        <w:t xml:space="preserve">. </w:t>
      </w:r>
    </w:p>
    <w:p w14:paraId="32024CC9" w14:textId="5579C6A5" w:rsidR="00835A21" w:rsidRDefault="00604EB1" w:rsidP="00835A21">
      <w:pPr>
        <w:rPr>
          <w:ins w:id="45" w:author="Chris Tulip" w:date="2019-07-01T14:08:00Z"/>
          <w:rFonts w:ascii="Segoe UI" w:hAnsi="Segoe UI" w:cs="Segoe UI"/>
        </w:rPr>
      </w:pPr>
      <w:ins w:id="46" w:author="Chris Tulip" w:date="2019-07-01T14:06:00Z">
        <w:r>
          <w:rPr>
            <w:rFonts w:ascii="Segoe UI" w:hAnsi="Segoe UI" w:cs="Segoe UI"/>
          </w:rPr>
          <w:t>After</w:t>
        </w:r>
      </w:ins>
      <w:ins w:id="47" w:author="Chris Tulip" w:date="2019-07-01T14:07:00Z">
        <w:r>
          <w:rPr>
            <w:rFonts w:ascii="Segoe UI" w:hAnsi="Segoe UI" w:cs="Segoe UI"/>
          </w:rPr>
          <w:t xml:space="preserve"> completing this form upload it to the App Packaging </w:t>
        </w:r>
      </w:ins>
      <w:ins w:id="48" w:author="Chris Tulip" w:date="2019-07-01T14:08:00Z">
        <w:r w:rsidR="00CE22B6">
          <w:rPr>
            <w:rFonts w:ascii="Segoe UI" w:hAnsi="Segoe UI" w:cs="Segoe UI"/>
          </w:rPr>
          <w:t>s</w:t>
        </w:r>
      </w:ins>
      <w:ins w:id="49" w:author="Chris Tulip" w:date="2019-07-01T14:07:00Z">
        <w:r>
          <w:rPr>
            <w:rFonts w:ascii="Segoe UI" w:hAnsi="Segoe UI" w:cs="Segoe UI"/>
          </w:rPr>
          <w:t xml:space="preserve">ection of the Microsoft Managed Desktop portal </w:t>
        </w:r>
        <w:r w:rsidR="00CE22B6">
          <w:rPr>
            <w:rFonts w:ascii="Segoe UI" w:hAnsi="Segoe UI" w:cs="Segoe UI"/>
          </w:rPr>
          <w:t xml:space="preserve">along with all necessary installer files &amp; dependencies. </w:t>
        </w:r>
      </w:ins>
      <w:del w:id="50" w:author="Chris Tulip" w:date="2019-07-01T14:08:00Z">
        <w:r w:rsidR="009E6F60" w:rsidRPr="00814933" w:rsidDel="00CE22B6">
          <w:rPr>
            <w:rFonts w:ascii="Segoe UI" w:hAnsi="Segoe UI" w:cs="Segoe UI"/>
          </w:rPr>
          <w:delText>Please fill out</w:delText>
        </w:r>
      </w:del>
      <w:ins w:id="51" w:author="Jaime Ondrusek" w:date="2019-06-11T08:49:00Z">
        <w:del w:id="52" w:author="Chris Tulip" w:date="2019-07-01T14:07:00Z">
          <w:r w:rsidR="00117B0A" w:rsidDel="00CE22B6">
            <w:rPr>
              <w:rFonts w:ascii="Segoe UI" w:hAnsi="Segoe UI" w:cs="Segoe UI"/>
            </w:rPr>
            <w:delText xml:space="preserve">Complete this </w:delText>
          </w:r>
        </w:del>
      </w:ins>
      <w:commentRangeStart w:id="53"/>
      <w:del w:id="54" w:author="Chris Tulip" w:date="2019-07-01T14:07:00Z">
        <w:r w:rsidR="009E6F60" w:rsidRPr="00814933" w:rsidDel="00CE22B6">
          <w:rPr>
            <w:rFonts w:ascii="Segoe UI" w:hAnsi="Segoe UI" w:cs="Segoe UI"/>
          </w:rPr>
          <w:delText xml:space="preserve"> the form</w:delText>
        </w:r>
      </w:del>
      <w:ins w:id="55" w:author="Jaime Ondrusek" w:date="2019-06-11T08:49:00Z">
        <w:del w:id="56" w:author="Chris Tulip" w:date="2019-07-01T14:07:00Z">
          <w:r w:rsidR="00117B0A" w:rsidDel="00CE22B6">
            <w:rPr>
              <w:rFonts w:ascii="Segoe UI" w:hAnsi="Segoe UI" w:cs="Segoe UI"/>
            </w:rPr>
            <w:delText xml:space="preserve"> </w:delText>
          </w:r>
        </w:del>
      </w:ins>
      <w:commentRangeEnd w:id="53"/>
      <w:ins w:id="57" w:author="Jaime Ondrusek" w:date="2019-06-11T08:50:00Z">
        <w:del w:id="58" w:author="Chris Tulip" w:date="2019-07-01T14:07:00Z">
          <w:r w:rsidR="00117B0A" w:rsidDel="00CE22B6">
            <w:rPr>
              <w:rStyle w:val="CommentReference"/>
            </w:rPr>
            <w:commentReference w:id="53"/>
          </w:r>
        </w:del>
      </w:ins>
      <w:del w:id="59" w:author="Chris Tulip" w:date="2019-07-01T14:07:00Z">
        <w:r w:rsidR="009E6F60" w:rsidRPr="00814933" w:rsidDel="00CE22B6">
          <w:rPr>
            <w:rFonts w:ascii="Segoe UI" w:hAnsi="Segoe UI" w:cs="Segoe UI"/>
          </w:rPr>
          <w:delText xml:space="preserve"> below and </w:delText>
        </w:r>
      </w:del>
      <w:ins w:id="60" w:author="Jaime Ondrusek" w:date="2019-06-11T08:49:00Z">
        <w:del w:id="61" w:author="Chris Tulip" w:date="2019-07-01T14:07:00Z">
          <w:r w:rsidR="00117B0A" w:rsidDel="00CE22B6">
            <w:rPr>
              <w:rFonts w:ascii="Segoe UI" w:hAnsi="Segoe UI" w:cs="Segoe UI"/>
            </w:rPr>
            <w:delText xml:space="preserve">then </w:delText>
          </w:r>
        </w:del>
      </w:ins>
      <w:del w:id="62" w:author="Chris Tulip" w:date="2019-07-01T14:07:00Z">
        <w:r w:rsidR="009E6F60" w:rsidRPr="00814933" w:rsidDel="00CE22B6">
          <w:rPr>
            <w:rFonts w:ascii="Segoe UI" w:hAnsi="Segoe UI" w:cs="Segoe UI"/>
          </w:rPr>
          <w:delText>upload the installer and any relevant prerequisites in a new folder with the</w:delText>
        </w:r>
      </w:del>
      <w:ins w:id="63" w:author="Jaime Ondrusek" w:date="2019-06-11T08:49:00Z">
        <w:del w:id="64" w:author="Chris Tulip" w:date="2019-07-01T14:07:00Z">
          <w:r w:rsidR="00117B0A" w:rsidDel="00CE22B6">
            <w:rPr>
              <w:rFonts w:ascii="Segoe UI" w:hAnsi="Segoe UI" w:cs="Segoe UI"/>
            </w:rPr>
            <w:delText xml:space="preserve"> same name as the</w:delText>
          </w:r>
        </w:del>
      </w:ins>
      <w:del w:id="65" w:author="Chris Tulip" w:date="2019-07-01T14:07:00Z">
        <w:r w:rsidR="009E6F60" w:rsidRPr="00814933" w:rsidDel="00CE22B6">
          <w:rPr>
            <w:rFonts w:ascii="Segoe UI" w:hAnsi="Segoe UI" w:cs="Segoe UI"/>
          </w:rPr>
          <w:delText xml:space="preserve"> </w:delText>
        </w:r>
      </w:del>
      <w:ins w:id="66" w:author="Jaime Ondrusek" w:date="2019-06-11T08:49:00Z">
        <w:del w:id="67" w:author="Chris Tulip" w:date="2019-07-01T14:07:00Z">
          <w:r w:rsidR="00117B0A" w:rsidDel="00CE22B6">
            <w:rPr>
              <w:rFonts w:ascii="Segoe UI" w:hAnsi="Segoe UI" w:cs="Segoe UI"/>
            </w:rPr>
            <w:delText>a</w:delText>
          </w:r>
        </w:del>
      </w:ins>
      <w:del w:id="68" w:author="Chris Tulip" w:date="2019-07-01T14:07:00Z">
        <w:r w:rsidR="009E6F60" w:rsidRPr="00814933" w:rsidDel="00CE22B6">
          <w:rPr>
            <w:rFonts w:ascii="Segoe UI" w:hAnsi="Segoe UI" w:cs="Segoe UI"/>
          </w:rPr>
          <w:delText>Application Name to the share provided by your account manager. If you don’t yet have a share set up for your account</w:delText>
        </w:r>
      </w:del>
      <w:ins w:id="69" w:author="Jaime Ondrusek" w:date="2019-06-11T09:03:00Z">
        <w:del w:id="70" w:author="Chris Tulip" w:date="2019-07-01T14:07:00Z">
          <w:r w:rsidR="00A53870" w:rsidDel="00CE22B6">
            <w:rPr>
              <w:rFonts w:ascii="Segoe UI" w:hAnsi="Segoe UI" w:cs="Segoe UI"/>
            </w:rPr>
            <w:delText xml:space="preserve">, </w:delText>
          </w:r>
        </w:del>
      </w:ins>
      <w:del w:id="71" w:author="Chris Tulip" w:date="2019-07-01T14:07:00Z">
        <w:r w:rsidR="009E6F60" w:rsidRPr="00814933" w:rsidDel="00CE22B6">
          <w:rPr>
            <w:rFonts w:ascii="Segoe UI" w:hAnsi="Segoe UI" w:cs="Segoe UI"/>
          </w:rPr>
          <w:delText xml:space="preserve"> please contact your account manager.</w:delText>
        </w:r>
      </w:del>
      <w:del w:id="72" w:author="Chris Tulip" w:date="2019-07-01T14:08:00Z">
        <w:r w:rsidR="009E6F60" w:rsidRPr="00814933" w:rsidDel="00CE22B6">
          <w:rPr>
            <w:rFonts w:ascii="Segoe UI" w:hAnsi="Segoe UI" w:cs="Segoe UI"/>
          </w:rPr>
          <w:delText xml:space="preserve"> </w:delText>
        </w:r>
      </w:del>
    </w:p>
    <w:p w14:paraId="3BC69989" w14:textId="77777777" w:rsidR="00CE22B6" w:rsidRPr="00814933" w:rsidRDefault="00CE22B6" w:rsidP="00835A21">
      <w:pPr>
        <w:rPr>
          <w:rFonts w:ascii="Segoe UI" w:hAnsi="Segoe UI" w:cs="Segoe UI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700"/>
        <w:gridCol w:w="6650"/>
      </w:tblGrid>
      <w:tr w:rsidR="00835A21" w:rsidRPr="00814933" w14:paraId="154FE18F" w14:textId="77777777" w:rsidTr="6CDE8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00" w:type="dxa"/>
          </w:tcPr>
          <w:p w14:paraId="49B0ABEF" w14:textId="3977B5B0" w:rsidR="00835A21" w:rsidRPr="00814933" w:rsidRDefault="00212832" w:rsidP="00212832">
            <w:pPr>
              <w:spacing w:before="60" w:after="60"/>
              <w:rPr>
                <w:rFonts w:ascii="Segoe UI" w:hAnsi="Segoe UI" w:cs="Segoe UI"/>
                <w:b/>
                <w:sz w:val="20"/>
              </w:rPr>
            </w:pPr>
            <w:r w:rsidRPr="00814933">
              <w:rPr>
                <w:rFonts w:ascii="Segoe UI" w:hAnsi="Segoe UI" w:cs="Segoe UI"/>
                <w:b/>
                <w:sz w:val="20"/>
              </w:rPr>
              <w:t>Field Name</w:t>
            </w:r>
          </w:p>
        </w:tc>
        <w:tc>
          <w:tcPr>
            <w:tcW w:w="6650" w:type="dxa"/>
          </w:tcPr>
          <w:p w14:paraId="19C0D248" w14:textId="658333D9" w:rsidR="00835A21" w:rsidRPr="00814933" w:rsidRDefault="00212832" w:rsidP="00212832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</w:rPr>
            </w:pPr>
            <w:r w:rsidRPr="00814933">
              <w:rPr>
                <w:rFonts w:ascii="Segoe UI" w:hAnsi="Segoe UI" w:cs="Segoe UI"/>
                <w:b/>
                <w:sz w:val="20"/>
              </w:rPr>
              <w:t>Value</w:t>
            </w:r>
          </w:p>
        </w:tc>
      </w:tr>
      <w:tr w:rsidR="00835A21" w:rsidRPr="00814933" w14:paraId="2C5D17EC" w14:textId="77777777" w:rsidTr="6CDE8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348CF6C7" w14:textId="1D5742F0" w:rsidR="00835A21" w:rsidRPr="00814933" w:rsidRDefault="00835A21" w:rsidP="00212832">
            <w:pPr>
              <w:spacing w:before="60" w:after="60"/>
              <w:rPr>
                <w:rFonts w:ascii="Segoe UI" w:hAnsi="Segoe UI" w:cs="Segoe UI"/>
                <w:sz w:val="20"/>
              </w:rPr>
            </w:pPr>
            <w:r w:rsidRPr="00814933">
              <w:rPr>
                <w:rFonts w:ascii="Segoe UI" w:hAnsi="Segoe UI" w:cs="Segoe UI"/>
                <w:sz w:val="20"/>
              </w:rPr>
              <w:t xml:space="preserve">Application Name </w:t>
            </w:r>
          </w:p>
        </w:tc>
        <w:tc>
          <w:tcPr>
            <w:tcW w:w="6650" w:type="dxa"/>
          </w:tcPr>
          <w:p w14:paraId="1EE4033E" w14:textId="4BFFE7DC" w:rsidR="00835A21" w:rsidRPr="00814933" w:rsidRDefault="00835A21" w:rsidP="6CDE8D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35A21" w:rsidRPr="00814933" w14:paraId="3CD20C6C" w14:textId="77777777" w:rsidTr="6CDE8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26741E48" w14:textId="69FEEBE6" w:rsidR="00835A21" w:rsidRPr="00814933" w:rsidRDefault="00835A21" w:rsidP="00212832">
            <w:pPr>
              <w:spacing w:before="60" w:after="60"/>
              <w:rPr>
                <w:rFonts w:ascii="Segoe UI" w:hAnsi="Segoe UI" w:cs="Segoe UI"/>
                <w:sz w:val="20"/>
              </w:rPr>
            </w:pPr>
            <w:r w:rsidRPr="00814933">
              <w:rPr>
                <w:rFonts w:ascii="Segoe UI" w:hAnsi="Segoe UI" w:cs="Segoe UI"/>
                <w:sz w:val="20"/>
              </w:rPr>
              <w:t>Application Version</w:t>
            </w:r>
          </w:p>
        </w:tc>
        <w:tc>
          <w:tcPr>
            <w:tcW w:w="6650" w:type="dxa"/>
          </w:tcPr>
          <w:p w14:paraId="4FBA656E" w14:textId="77777777" w:rsidR="00835A21" w:rsidRPr="00814933" w:rsidRDefault="00835A21" w:rsidP="0021283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</w:tr>
      <w:tr w:rsidR="00835A21" w:rsidRPr="00814933" w14:paraId="671F2957" w14:textId="77777777" w:rsidTr="6CDE8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7E09B432" w14:textId="6474BFFD" w:rsidR="00835A21" w:rsidRPr="00814933" w:rsidRDefault="00835A21" w:rsidP="00212832">
            <w:pPr>
              <w:spacing w:before="60" w:after="60"/>
              <w:rPr>
                <w:rFonts w:ascii="Segoe UI" w:hAnsi="Segoe UI" w:cs="Segoe UI"/>
                <w:sz w:val="20"/>
              </w:rPr>
            </w:pPr>
            <w:r w:rsidRPr="00814933">
              <w:rPr>
                <w:rFonts w:ascii="Segoe UI" w:hAnsi="Segoe UI" w:cs="Segoe UI"/>
                <w:sz w:val="20"/>
              </w:rPr>
              <w:t>Application Vendor Name</w:t>
            </w:r>
          </w:p>
        </w:tc>
        <w:tc>
          <w:tcPr>
            <w:tcW w:w="6650" w:type="dxa"/>
          </w:tcPr>
          <w:p w14:paraId="5552DE18" w14:textId="77777777" w:rsidR="00835A21" w:rsidRPr="00814933" w:rsidRDefault="00835A21" w:rsidP="0021283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</w:tr>
      <w:tr w:rsidR="00835A21" w:rsidRPr="00814933" w14:paraId="01DF52D8" w14:textId="77777777" w:rsidTr="6CDE8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6A1E34E9" w14:textId="00331FDF" w:rsidR="00835A21" w:rsidRPr="00814933" w:rsidRDefault="00835A21" w:rsidP="00212832">
            <w:pPr>
              <w:spacing w:before="60" w:after="60"/>
              <w:rPr>
                <w:rFonts w:ascii="Segoe UI" w:hAnsi="Segoe UI" w:cs="Segoe UI"/>
                <w:sz w:val="20"/>
              </w:rPr>
            </w:pPr>
            <w:r w:rsidRPr="00814933">
              <w:rPr>
                <w:rFonts w:ascii="Segoe UI" w:hAnsi="Segoe UI" w:cs="Segoe UI"/>
                <w:sz w:val="20"/>
              </w:rPr>
              <w:t>Product Description</w:t>
            </w:r>
          </w:p>
        </w:tc>
        <w:tc>
          <w:tcPr>
            <w:tcW w:w="6650" w:type="dxa"/>
          </w:tcPr>
          <w:p w14:paraId="23E0CB2D" w14:textId="77777777" w:rsidR="00835A21" w:rsidRPr="00814933" w:rsidRDefault="00835A21" w:rsidP="0021283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</w:tr>
      <w:tr w:rsidR="00835A21" w:rsidRPr="00814933" w14:paraId="638D66AA" w14:textId="77777777" w:rsidTr="6CDE8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1D534ED8" w14:textId="3521A175" w:rsidR="00835A21" w:rsidRPr="00814933" w:rsidRDefault="00835A21" w:rsidP="00212832">
            <w:pPr>
              <w:spacing w:before="60" w:after="60"/>
              <w:rPr>
                <w:rFonts w:ascii="Segoe UI" w:hAnsi="Segoe UI" w:cs="Segoe UI"/>
                <w:sz w:val="20"/>
              </w:rPr>
            </w:pPr>
            <w:r w:rsidRPr="00814933">
              <w:rPr>
                <w:rFonts w:ascii="Segoe UI" w:hAnsi="Segoe UI" w:cs="Segoe UI"/>
                <w:sz w:val="20"/>
              </w:rPr>
              <w:t>Package Name / Suite Name</w:t>
            </w:r>
          </w:p>
        </w:tc>
        <w:tc>
          <w:tcPr>
            <w:tcW w:w="6650" w:type="dxa"/>
          </w:tcPr>
          <w:p w14:paraId="25CF16DD" w14:textId="77777777" w:rsidR="00212832" w:rsidRPr="00814933" w:rsidRDefault="00212832" w:rsidP="0021283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AEAAAA" w:themeColor="background2" w:themeShade="BF"/>
                <w:sz w:val="20"/>
              </w:rPr>
            </w:pPr>
            <w:proofErr w:type="spellStart"/>
            <w:r w:rsidRPr="00814933">
              <w:rPr>
                <w:rFonts w:ascii="Segoe UI" w:hAnsi="Segoe UI" w:cs="Segoe UI"/>
                <w:color w:val="AEAAAA" w:themeColor="background2" w:themeShade="BF"/>
                <w:sz w:val="20"/>
              </w:rPr>
              <w:t>Vendorname_Appname_Appversion_Language_releaseversion</w:t>
            </w:r>
            <w:proofErr w:type="spellEnd"/>
            <w:r w:rsidRPr="00814933">
              <w:rPr>
                <w:rFonts w:ascii="Segoe UI" w:hAnsi="Segoe UI" w:cs="Segoe UI"/>
                <w:color w:val="AEAAAA" w:themeColor="background2" w:themeShade="BF"/>
                <w:sz w:val="20"/>
              </w:rPr>
              <w:t xml:space="preserve">  </w:t>
            </w:r>
          </w:p>
          <w:p w14:paraId="2004646D" w14:textId="24171D63" w:rsidR="00835A21" w:rsidRPr="00814933" w:rsidRDefault="00212832" w:rsidP="0021283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 w:rsidRPr="00814933">
              <w:rPr>
                <w:rFonts w:ascii="Segoe UI" w:hAnsi="Segoe UI" w:cs="Segoe UI"/>
                <w:color w:val="AEAAAA" w:themeColor="background2" w:themeShade="BF"/>
                <w:sz w:val="20"/>
              </w:rPr>
              <w:t>Example: Microsoft_Office2010_140_EN_00</w:t>
            </w:r>
          </w:p>
        </w:tc>
      </w:tr>
      <w:tr w:rsidR="00835A21" w:rsidRPr="00814933" w14:paraId="020866AB" w14:textId="77777777" w:rsidTr="6CDE8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36DA8E3A" w14:textId="4761918A" w:rsidR="00835A21" w:rsidRPr="00814933" w:rsidRDefault="00835A21" w:rsidP="00212832">
            <w:pPr>
              <w:spacing w:before="60" w:after="60"/>
              <w:rPr>
                <w:rFonts w:ascii="Segoe UI" w:hAnsi="Segoe UI" w:cs="Segoe UI"/>
                <w:sz w:val="20"/>
              </w:rPr>
            </w:pPr>
            <w:r w:rsidRPr="00814933">
              <w:rPr>
                <w:rFonts w:ascii="Segoe UI" w:hAnsi="Segoe UI" w:cs="Segoe UI"/>
                <w:sz w:val="20"/>
              </w:rPr>
              <w:t xml:space="preserve">Application Category  </w:t>
            </w:r>
          </w:p>
        </w:tc>
        <w:tc>
          <w:tcPr>
            <w:tcW w:w="6650" w:type="dxa"/>
          </w:tcPr>
          <w:p w14:paraId="798F1AE9" w14:textId="311A91C4" w:rsidR="00835A21" w:rsidRPr="00814933" w:rsidRDefault="005522FE" w:rsidP="0021283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 w:rsidRPr="00814933">
              <w:rPr>
                <w:rFonts w:ascii="Segoe UI" w:hAnsi="Segoe UI" w:cs="Segoe UI"/>
                <w:color w:val="AEAAAA" w:themeColor="background2" w:themeShade="BF"/>
                <w:sz w:val="20"/>
              </w:rPr>
              <w:t xml:space="preserve">Line of Business or Commercial </w:t>
            </w:r>
            <w:r w:rsidR="00212832" w:rsidRPr="00814933">
              <w:rPr>
                <w:rFonts w:ascii="Segoe UI" w:hAnsi="Segoe UI" w:cs="Segoe UI"/>
                <w:color w:val="AEAAAA" w:themeColor="background2" w:themeShade="BF"/>
                <w:sz w:val="20"/>
              </w:rPr>
              <w:t>O</w:t>
            </w:r>
            <w:r w:rsidRPr="00814933">
              <w:rPr>
                <w:rFonts w:ascii="Segoe UI" w:hAnsi="Segoe UI" w:cs="Segoe UI"/>
                <w:color w:val="AEAAAA" w:themeColor="background2" w:themeShade="BF"/>
                <w:sz w:val="20"/>
              </w:rPr>
              <w:t xml:space="preserve">ff the </w:t>
            </w:r>
            <w:r w:rsidR="00212832" w:rsidRPr="00814933">
              <w:rPr>
                <w:rFonts w:ascii="Segoe UI" w:hAnsi="Segoe UI" w:cs="Segoe UI"/>
                <w:color w:val="AEAAAA" w:themeColor="background2" w:themeShade="BF"/>
                <w:sz w:val="20"/>
              </w:rPr>
              <w:t>s</w:t>
            </w:r>
            <w:r w:rsidRPr="00814933">
              <w:rPr>
                <w:rFonts w:ascii="Segoe UI" w:hAnsi="Segoe UI" w:cs="Segoe UI"/>
                <w:color w:val="AEAAAA" w:themeColor="background2" w:themeShade="BF"/>
                <w:sz w:val="20"/>
              </w:rPr>
              <w:t>helf</w:t>
            </w:r>
          </w:p>
        </w:tc>
      </w:tr>
      <w:tr w:rsidR="00835A21" w:rsidRPr="00814933" w14:paraId="359A1E43" w14:textId="77777777" w:rsidTr="6CDE8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2A93D4FB" w14:textId="1AC9B4F9" w:rsidR="00835A21" w:rsidRPr="00814933" w:rsidRDefault="005522FE" w:rsidP="00212832">
            <w:pPr>
              <w:spacing w:before="60" w:after="60"/>
              <w:rPr>
                <w:rFonts w:ascii="Segoe UI" w:hAnsi="Segoe UI" w:cs="Segoe UI"/>
                <w:sz w:val="20"/>
              </w:rPr>
            </w:pPr>
            <w:r w:rsidRPr="00814933">
              <w:rPr>
                <w:rFonts w:ascii="Segoe UI" w:hAnsi="Segoe UI" w:cs="Segoe UI"/>
                <w:sz w:val="20"/>
              </w:rPr>
              <w:t>License Key / Serial Number</w:t>
            </w:r>
          </w:p>
        </w:tc>
        <w:tc>
          <w:tcPr>
            <w:tcW w:w="6650" w:type="dxa"/>
          </w:tcPr>
          <w:p w14:paraId="045E6D77" w14:textId="3844C394" w:rsidR="00835A21" w:rsidRPr="00814933" w:rsidRDefault="6CDE8D28" w:rsidP="60917FE2">
            <w:pPr>
              <w:spacing w:before="60" w:after="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 w:rsidRPr="6CDE8D28">
              <w:rPr>
                <w:rFonts w:ascii="Segoe UI" w:eastAsia="Segoe UI" w:hAnsi="Segoe UI" w:cs="Segoe UI"/>
                <w:color w:val="AEAAAA" w:themeColor="background2" w:themeShade="BF"/>
                <w:sz w:val="20"/>
                <w:szCs w:val="20"/>
              </w:rPr>
              <w:t>Required if Commercial of the shelf</w:t>
            </w:r>
          </w:p>
        </w:tc>
      </w:tr>
      <w:tr w:rsidR="005522FE" w:rsidRPr="00814933" w14:paraId="196CB817" w14:textId="77777777" w:rsidTr="6CDE8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7284B794" w14:textId="4364AEC4" w:rsidR="005522FE" w:rsidRPr="00814933" w:rsidRDefault="005522FE" w:rsidP="00212832">
            <w:pPr>
              <w:spacing w:before="60" w:after="60"/>
              <w:rPr>
                <w:rFonts w:ascii="Segoe UI" w:hAnsi="Segoe UI" w:cs="Segoe UI"/>
                <w:sz w:val="20"/>
              </w:rPr>
            </w:pPr>
            <w:r w:rsidRPr="00814933">
              <w:rPr>
                <w:rFonts w:ascii="Segoe UI" w:hAnsi="Segoe UI" w:cs="Segoe UI"/>
                <w:sz w:val="20"/>
              </w:rPr>
              <w:t>Set-Up Language</w:t>
            </w:r>
          </w:p>
        </w:tc>
        <w:tc>
          <w:tcPr>
            <w:tcW w:w="6650" w:type="dxa"/>
          </w:tcPr>
          <w:p w14:paraId="68838AB2" w14:textId="4F2E7C3D" w:rsidR="005522FE" w:rsidRPr="00814933" w:rsidRDefault="6CDE8D28" w:rsidP="60917FE2">
            <w:pPr>
              <w:spacing w:before="60" w:after="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 w:rsidRPr="6CDE8D28">
              <w:rPr>
                <w:rFonts w:ascii="Segoe UI" w:eastAsia="Segoe UI" w:hAnsi="Segoe UI" w:cs="Segoe UI"/>
                <w:color w:val="AEAAAA" w:themeColor="background2" w:themeShade="BF"/>
                <w:sz w:val="20"/>
                <w:szCs w:val="20"/>
              </w:rPr>
              <w:t>Example: English-EN, French-FR, Multilanguage-ML</w:t>
            </w:r>
          </w:p>
        </w:tc>
      </w:tr>
      <w:tr w:rsidR="005522FE" w:rsidRPr="00814933" w14:paraId="5642A7BD" w14:textId="77777777" w:rsidTr="6CDE8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7FB14FEF" w14:textId="4F3CA428" w:rsidR="005522FE" w:rsidRPr="00814933" w:rsidRDefault="005522FE" w:rsidP="00212832">
            <w:pPr>
              <w:spacing w:before="60" w:after="60"/>
              <w:rPr>
                <w:rFonts w:ascii="Segoe UI" w:hAnsi="Segoe UI" w:cs="Segoe UI"/>
                <w:sz w:val="20"/>
              </w:rPr>
            </w:pPr>
            <w:r w:rsidRPr="00814933">
              <w:rPr>
                <w:rFonts w:ascii="Segoe UI" w:hAnsi="Segoe UI" w:cs="Segoe UI"/>
                <w:sz w:val="20"/>
              </w:rPr>
              <w:t>Application Prerequisites</w:t>
            </w:r>
          </w:p>
        </w:tc>
        <w:tc>
          <w:tcPr>
            <w:tcW w:w="6650" w:type="dxa"/>
          </w:tcPr>
          <w:p w14:paraId="50548A18" w14:textId="6AFB4CE7" w:rsidR="005522FE" w:rsidRPr="00814933" w:rsidRDefault="6CDE8D28" w:rsidP="60917FE2">
            <w:pPr>
              <w:spacing w:before="60" w:after="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 w:rsidRPr="6CDE8D28">
              <w:rPr>
                <w:rFonts w:ascii="Segoe UI" w:eastAsia="Segoe UI" w:hAnsi="Segoe UI" w:cs="Segoe UI"/>
                <w:color w:val="AEAAAA" w:themeColor="background2" w:themeShade="BF"/>
                <w:sz w:val="20"/>
                <w:szCs w:val="20"/>
              </w:rPr>
              <w:t>Please mention any prerequisites in the correct order of installation. Multiple prerequisites are allowed but list them in the correct order</w:t>
            </w:r>
          </w:p>
        </w:tc>
      </w:tr>
      <w:tr w:rsidR="00F50CA8" w:rsidRPr="00814933" w14:paraId="149DA676" w14:textId="77777777" w:rsidTr="6CDE8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494331CB" w14:textId="10FEA60E" w:rsidR="00F50CA8" w:rsidRPr="00814933" w:rsidRDefault="00F50CA8" w:rsidP="009E6F60">
            <w:pPr>
              <w:spacing w:before="60" w:after="60"/>
              <w:rPr>
                <w:rFonts w:ascii="Segoe UI" w:hAnsi="Segoe UI" w:cs="Segoe UI"/>
                <w:sz w:val="20"/>
              </w:rPr>
            </w:pPr>
            <w:r w:rsidRPr="00814933">
              <w:rPr>
                <w:rFonts w:ascii="Segoe UI" w:hAnsi="Segoe UI" w:cs="Segoe UI"/>
                <w:sz w:val="20"/>
              </w:rPr>
              <w:t>Local System Dependencies</w:t>
            </w:r>
          </w:p>
        </w:tc>
        <w:tc>
          <w:tcPr>
            <w:tcW w:w="6650" w:type="dxa"/>
          </w:tcPr>
          <w:p w14:paraId="31DA0925" w14:textId="024C56C2" w:rsidR="00F50CA8" w:rsidRPr="00814933" w:rsidRDefault="6CDE8D28" w:rsidP="60917FE2">
            <w:pPr>
              <w:spacing w:before="60" w:after="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EAAAA" w:themeColor="background2" w:themeShade="BF"/>
                <w:sz w:val="20"/>
              </w:rPr>
            </w:pPr>
            <w:r w:rsidRPr="6CDE8D28">
              <w:rPr>
                <w:rFonts w:ascii="Segoe UI" w:eastAsia="Segoe UI" w:hAnsi="Segoe UI" w:cs="Segoe UI"/>
                <w:color w:val="AEAAAA" w:themeColor="background2" w:themeShade="BF"/>
                <w:sz w:val="20"/>
                <w:szCs w:val="20"/>
              </w:rPr>
              <w:t>Does this application have any dependencies on resources local to your network? If yes, our packaging team will need VPN access to test the application deployment</w:t>
            </w:r>
          </w:p>
        </w:tc>
      </w:tr>
    </w:tbl>
    <w:p w14:paraId="3051C867" w14:textId="186F82DF" w:rsidR="00835A21" w:rsidRPr="00814933" w:rsidRDefault="00D44C66" w:rsidP="00212832">
      <w:pPr>
        <w:pStyle w:val="Heading1"/>
        <w:rPr>
          <w:rFonts w:ascii="Segoe UI Light" w:hAnsi="Segoe UI Light" w:cs="Segoe UI Light"/>
        </w:rPr>
      </w:pPr>
      <w:bookmarkStart w:id="73" w:name="_Toc503945097"/>
      <w:del w:id="74" w:author="Jaime Ondrusek" w:date="2019-06-11T08:50:00Z">
        <w:r w:rsidRPr="00814933" w:rsidDel="00117B0A">
          <w:rPr>
            <w:rFonts w:ascii="Segoe UI Light" w:hAnsi="Segoe UI Light" w:cs="Segoe UI Light"/>
          </w:rPr>
          <w:delText xml:space="preserve">2.0 </w:delText>
        </w:r>
      </w:del>
      <w:r w:rsidR="00212832" w:rsidRPr="00814933">
        <w:rPr>
          <w:rFonts w:ascii="Segoe UI Light" w:hAnsi="Segoe UI Light" w:cs="Segoe UI Light"/>
        </w:rPr>
        <w:t xml:space="preserve">Installation </w:t>
      </w:r>
      <w:ins w:id="75" w:author="Jaime Ondrusek" w:date="2019-06-11T08:50:00Z">
        <w:r w:rsidR="00117B0A">
          <w:rPr>
            <w:rFonts w:ascii="Segoe UI Light" w:hAnsi="Segoe UI Light" w:cs="Segoe UI Light"/>
          </w:rPr>
          <w:t>i</w:t>
        </w:r>
      </w:ins>
      <w:del w:id="76" w:author="Jaime Ondrusek" w:date="2019-06-11T08:50:00Z">
        <w:r w:rsidR="00212832" w:rsidRPr="00814933" w:rsidDel="00117B0A">
          <w:rPr>
            <w:rFonts w:ascii="Segoe UI Light" w:hAnsi="Segoe UI Light" w:cs="Segoe UI Light"/>
          </w:rPr>
          <w:delText>I</w:delText>
        </w:r>
      </w:del>
      <w:r w:rsidR="00212832" w:rsidRPr="00814933">
        <w:rPr>
          <w:rFonts w:ascii="Segoe UI Light" w:hAnsi="Segoe UI Light" w:cs="Segoe UI Light"/>
        </w:rPr>
        <w:t>nstructions</w:t>
      </w:r>
      <w:bookmarkEnd w:id="73"/>
    </w:p>
    <w:p w14:paraId="119A2179" w14:textId="082BD8C6" w:rsidR="00212832" w:rsidRDefault="00212832" w:rsidP="00212832">
      <w:pPr>
        <w:rPr>
          <w:ins w:id="77" w:author="Chris Tulip" w:date="2019-07-01T14:12:00Z"/>
          <w:rFonts w:ascii="Segoe UI" w:hAnsi="Segoe UI" w:cs="Segoe UI"/>
        </w:rPr>
      </w:pPr>
      <w:r w:rsidRPr="00814933">
        <w:rPr>
          <w:rFonts w:ascii="Segoe UI" w:hAnsi="Segoe UI" w:cs="Segoe UI"/>
        </w:rPr>
        <w:t xml:space="preserve">To ensure that the deployment package is </w:t>
      </w:r>
      <w:del w:id="78" w:author="Chris Tulip" w:date="2019-07-01T14:08:00Z">
        <w:r w:rsidRPr="00814933" w:rsidDel="00E867FC">
          <w:rPr>
            <w:rFonts w:ascii="Segoe UI" w:hAnsi="Segoe UI" w:cs="Segoe UI"/>
          </w:rPr>
          <w:delText xml:space="preserve">created </w:delText>
        </w:r>
      </w:del>
      <w:ins w:id="79" w:author="Chris Tulip" w:date="2019-07-01T14:08:00Z">
        <w:r w:rsidR="00E867FC">
          <w:rPr>
            <w:rFonts w:ascii="Segoe UI" w:hAnsi="Segoe UI" w:cs="Segoe UI"/>
          </w:rPr>
          <w:t>configured to your standards</w:t>
        </w:r>
        <w:r w:rsidR="00E867FC" w:rsidRPr="00814933">
          <w:rPr>
            <w:rFonts w:ascii="Segoe UI" w:hAnsi="Segoe UI" w:cs="Segoe UI"/>
          </w:rPr>
          <w:t xml:space="preserve"> </w:t>
        </w:r>
      </w:ins>
      <w:r w:rsidRPr="00814933">
        <w:rPr>
          <w:rFonts w:ascii="Segoe UI" w:hAnsi="Segoe UI" w:cs="Segoe UI"/>
        </w:rPr>
        <w:t>properly</w:t>
      </w:r>
      <w:ins w:id="80" w:author="Jaime Ondrusek" w:date="2019-06-11T08:51:00Z">
        <w:r w:rsidR="00117B0A">
          <w:rPr>
            <w:rFonts w:ascii="Segoe UI" w:hAnsi="Segoe UI" w:cs="Segoe UI"/>
          </w:rPr>
          <w:t>, Microsoft Managed Desktop needs</w:t>
        </w:r>
      </w:ins>
      <w:del w:id="81" w:author="Jaime Ondrusek" w:date="2019-06-11T08:51:00Z">
        <w:r w:rsidRPr="00814933" w:rsidDel="00117B0A">
          <w:rPr>
            <w:rFonts w:ascii="Segoe UI" w:hAnsi="Segoe UI" w:cs="Segoe UI"/>
          </w:rPr>
          <w:delText xml:space="preserve"> the </w:delText>
        </w:r>
        <w:r w:rsidR="00F50CA8" w:rsidRPr="00814933" w:rsidDel="00117B0A">
          <w:rPr>
            <w:rFonts w:ascii="Segoe UI" w:hAnsi="Segoe UI" w:cs="Segoe UI"/>
          </w:rPr>
          <w:delText>MWaaS</w:delText>
        </w:r>
        <w:r w:rsidRPr="00814933" w:rsidDel="00117B0A">
          <w:rPr>
            <w:rFonts w:ascii="Segoe UI" w:hAnsi="Segoe UI" w:cs="Segoe UI"/>
          </w:rPr>
          <w:delText xml:space="preserve"> Team requires</w:delText>
        </w:r>
      </w:del>
      <w:r w:rsidRPr="00814933">
        <w:rPr>
          <w:rFonts w:ascii="Segoe UI" w:hAnsi="Segoe UI" w:cs="Segoe UI"/>
        </w:rPr>
        <w:t xml:space="preserve"> a complete set of install</w:t>
      </w:r>
      <w:ins w:id="82" w:author="Jaime Ondrusek" w:date="2019-06-11T08:51:00Z">
        <w:r w:rsidR="00117B0A">
          <w:rPr>
            <w:rFonts w:ascii="Segoe UI" w:hAnsi="Segoe UI" w:cs="Segoe UI"/>
          </w:rPr>
          <w:t>ation</w:t>
        </w:r>
      </w:ins>
      <w:r w:rsidRPr="00814933">
        <w:rPr>
          <w:rFonts w:ascii="Segoe UI" w:hAnsi="Segoe UI" w:cs="Segoe UI"/>
        </w:rPr>
        <w:t xml:space="preserve"> instructions</w:t>
      </w:r>
      <w:del w:id="83" w:author="Chris Tulip" w:date="2019-07-01T14:09:00Z">
        <w:r w:rsidRPr="00814933" w:rsidDel="00E867FC">
          <w:rPr>
            <w:rFonts w:ascii="Segoe UI" w:hAnsi="Segoe UI" w:cs="Segoe UI"/>
          </w:rPr>
          <w:delText xml:space="preserve"> and </w:delText>
        </w:r>
      </w:del>
      <w:ins w:id="84" w:author="Jaime Ondrusek" w:date="2019-06-11T08:51:00Z">
        <w:del w:id="85" w:author="Chris Tulip" w:date="2019-07-01T14:09:00Z">
          <w:r w:rsidR="00117B0A" w:rsidDel="00E867FC">
            <w:rPr>
              <w:rFonts w:ascii="Segoe UI" w:hAnsi="Segoe UI" w:cs="Segoe UI"/>
            </w:rPr>
            <w:delText xml:space="preserve">other </w:delText>
          </w:r>
        </w:del>
      </w:ins>
      <w:del w:id="86" w:author="Chris Tulip" w:date="2019-07-01T14:09:00Z">
        <w:r w:rsidRPr="00814933" w:rsidDel="00E867FC">
          <w:rPr>
            <w:rFonts w:ascii="Segoe UI" w:hAnsi="Segoe UI" w:cs="Segoe UI"/>
          </w:rPr>
          <w:delText xml:space="preserve">decisions made while walking through the install process. </w:delText>
        </w:r>
      </w:del>
      <w:ins w:id="87" w:author="Jaime Ondrusek" w:date="2019-06-11T08:51:00Z">
        <w:del w:id="88" w:author="Chris Tulip" w:date="2019-07-01T14:09:00Z">
          <w:r w:rsidR="00117B0A" w:rsidDel="00E867FC">
            <w:rPr>
              <w:rFonts w:ascii="Segoe UI" w:hAnsi="Segoe UI" w:cs="Segoe UI"/>
            </w:rPr>
            <w:delText>options</w:delText>
          </w:r>
        </w:del>
        <w:r w:rsidR="00117B0A">
          <w:rPr>
            <w:rFonts w:ascii="Segoe UI" w:hAnsi="Segoe UI" w:cs="Segoe UI"/>
          </w:rPr>
          <w:t>.</w:t>
        </w:r>
      </w:ins>
    </w:p>
    <w:p w14:paraId="1527E917" w14:textId="77777777" w:rsidR="00884D70" w:rsidRPr="00814933" w:rsidRDefault="00884D70" w:rsidP="00212832">
      <w:pPr>
        <w:rPr>
          <w:rFonts w:ascii="Segoe UI" w:hAnsi="Segoe UI" w:cs="Segoe UI"/>
        </w:rPr>
      </w:pPr>
    </w:p>
    <w:p w14:paraId="0EF69D39" w14:textId="11950A6F" w:rsidR="00212832" w:rsidRPr="00814933" w:rsidRDefault="00D44C66" w:rsidP="00212832">
      <w:pPr>
        <w:pStyle w:val="Heading2"/>
        <w:rPr>
          <w:rFonts w:ascii="Segoe UI Light" w:hAnsi="Segoe UI Light" w:cs="Segoe UI Light"/>
        </w:rPr>
      </w:pPr>
      <w:bookmarkStart w:id="89" w:name="_Toc503945098"/>
      <w:del w:id="90" w:author="Jaime Ondrusek" w:date="2019-06-11T08:54:00Z">
        <w:r w:rsidRPr="00814933" w:rsidDel="00117B0A">
          <w:rPr>
            <w:rFonts w:ascii="Segoe UI Light" w:hAnsi="Segoe UI Light" w:cs="Segoe UI Light"/>
          </w:rPr>
          <w:delText xml:space="preserve">2.1 </w:delText>
        </w:r>
      </w:del>
      <w:r w:rsidR="00212832" w:rsidRPr="00814933">
        <w:rPr>
          <w:rFonts w:ascii="Segoe UI Light" w:hAnsi="Segoe UI Light" w:cs="Segoe UI Light"/>
        </w:rPr>
        <w:t>Pre-</w:t>
      </w:r>
      <w:ins w:id="91" w:author="Jaime Ondrusek" w:date="2019-06-11T08:50:00Z">
        <w:r w:rsidR="00117B0A">
          <w:rPr>
            <w:rFonts w:ascii="Segoe UI Light" w:hAnsi="Segoe UI Light" w:cs="Segoe UI Light"/>
          </w:rPr>
          <w:t>i</w:t>
        </w:r>
      </w:ins>
      <w:del w:id="92" w:author="Jaime Ondrusek" w:date="2019-06-11T08:50:00Z">
        <w:r w:rsidR="00212832" w:rsidRPr="00814933" w:rsidDel="00117B0A">
          <w:rPr>
            <w:rFonts w:ascii="Segoe UI Light" w:hAnsi="Segoe UI Light" w:cs="Segoe UI Light"/>
          </w:rPr>
          <w:delText>I</w:delText>
        </w:r>
      </w:del>
      <w:r w:rsidR="00212832" w:rsidRPr="00814933">
        <w:rPr>
          <w:rFonts w:ascii="Segoe UI Light" w:hAnsi="Segoe UI Light" w:cs="Segoe UI Light"/>
        </w:rPr>
        <w:t xml:space="preserve">nstallation </w:t>
      </w:r>
      <w:ins w:id="93" w:author="Jaime Ondrusek" w:date="2019-06-11T08:50:00Z">
        <w:r w:rsidR="00117B0A">
          <w:rPr>
            <w:rFonts w:ascii="Segoe UI Light" w:hAnsi="Segoe UI Light" w:cs="Segoe UI Light"/>
          </w:rPr>
          <w:t>i</w:t>
        </w:r>
      </w:ins>
      <w:del w:id="94" w:author="Jaime Ondrusek" w:date="2019-06-11T08:50:00Z">
        <w:r w:rsidR="00212832" w:rsidRPr="00814933" w:rsidDel="00117B0A">
          <w:rPr>
            <w:rFonts w:ascii="Segoe UI Light" w:hAnsi="Segoe UI Light" w:cs="Segoe UI Light"/>
          </w:rPr>
          <w:delText>I</w:delText>
        </w:r>
      </w:del>
      <w:r w:rsidR="00212832" w:rsidRPr="00814933">
        <w:rPr>
          <w:rFonts w:ascii="Segoe UI Light" w:hAnsi="Segoe UI Light" w:cs="Segoe UI Light"/>
        </w:rPr>
        <w:t>nstructions</w:t>
      </w:r>
      <w:bookmarkEnd w:id="89"/>
    </w:p>
    <w:p w14:paraId="492F2243" w14:textId="4D563CB0" w:rsidR="00D44C66" w:rsidRPr="00814933" w:rsidRDefault="00D44C66" w:rsidP="00212832">
      <w:pPr>
        <w:rPr>
          <w:rFonts w:ascii="Segoe UI" w:hAnsi="Segoe UI" w:cs="Segoe UI"/>
        </w:rPr>
      </w:pPr>
      <w:del w:id="95" w:author="Jaime Ondrusek" w:date="2019-06-11T08:51:00Z">
        <w:r w:rsidRPr="00814933" w:rsidDel="00117B0A">
          <w:rPr>
            <w:rFonts w:ascii="Segoe UI" w:hAnsi="Segoe UI" w:cs="Segoe UI"/>
          </w:rPr>
          <w:delText>Please enter</w:delText>
        </w:r>
      </w:del>
      <w:ins w:id="96" w:author="Jaime Ondrusek" w:date="2019-06-11T08:51:00Z">
        <w:r w:rsidR="00117B0A">
          <w:rPr>
            <w:rFonts w:ascii="Segoe UI" w:hAnsi="Segoe UI" w:cs="Segoe UI"/>
          </w:rPr>
          <w:t>Provide</w:t>
        </w:r>
      </w:ins>
      <w:r w:rsidRPr="00814933">
        <w:rPr>
          <w:rFonts w:ascii="Segoe UI" w:hAnsi="Segoe UI" w:cs="Segoe UI"/>
        </w:rPr>
        <w:t xml:space="preserve"> </w:t>
      </w:r>
      <w:del w:id="97" w:author="Chris Tulip" w:date="2019-07-01T14:09:00Z">
        <w:r w:rsidRPr="00814933" w:rsidDel="00C465E9">
          <w:rPr>
            <w:rFonts w:ascii="Segoe UI" w:hAnsi="Segoe UI" w:cs="Segoe UI"/>
          </w:rPr>
          <w:delText xml:space="preserve">any </w:delText>
        </w:r>
      </w:del>
      <w:ins w:id="98" w:author="Chris Tulip" w:date="2019-07-01T14:09:00Z">
        <w:r w:rsidR="00C465E9">
          <w:rPr>
            <w:rFonts w:ascii="Segoe UI" w:hAnsi="Segoe UI" w:cs="Segoe UI"/>
          </w:rPr>
          <w:t>all</w:t>
        </w:r>
        <w:r w:rsidR="00C465E9" w:rsidRPr="00814933">
          <w:rPr>
            <w:rFonts w:ascii="Segoe UI" w:hAnsi="Segoe UI" w:cs="Segoe UI"/>
          </w:rPr>
          <w:t xml:space="preserve"> </w:t>
        </w:r>
      </w:ins>
      <w:r w:rsidRPr="00814933">
        <w:rPr>
          <w:rFonts w:ascii="Segoe UI" w:hAnsi="Segoe UI" w:cs="Segoe UI"/>
        </w:rPr>
        <w:t>pre-installation steps for the successful installation of the application</w:t>
      </w:r>
      <w:ins w:id="99" w:author="Jaime Ondrusek" w:date="2019-06-11T08:51:00Z">
        <w:r w:rsidR="00117B0A">
          <w:rPr>
            <w:rFonts w:ascii="Segoe UI" w:hAnsi="Segoe UI" w:cs="Segoe UI"/>
          </w:rPr>
          <w:t>, includ</w:t>
        </w:r>
      </w:ins>
      <w:ins w:id="100" w:author="Chris Tulip" w:date="2019-07-01T14:09:00Z">
        <w:r w:rsidR="00C465E9">
          <w:rPr>
            <w:rFonts w:ascii="Segoe UI" w:hAnsi="Segoe UI" w:cs="Segoe UI"/>
          </w:rPr>
          <w:t>ing</w:t>
        </w:r>
      </w:ins>
      <w:ins w:id="101" w:author="Jaime Ondrusek" w:date="2019-06-11T08:51:00Z">
        <w:del w:id="102" w:author="Chris Tulip" w:date="2019-07-01T14:09:00Z">
          <w:r w:rsidR="00117B0A" w:rsidDel="00C465E9">
            <w:rPr>
              <w:rFonts w:ascii="Segoe UI" w:hAnsi="Segoe UI" w:cs="Segoe UI"/>
            </w:rPr>
            <w:delText>e</w:delText>
          </w:r>
        </w:del>
        <w:r w:rsidR="00117B0A">
          <w:rPr>
            <w:rFonts w:ascii="Segoe UI" w:hAnsi="Segoe UI" w:cs="Segoe UI"/>
          </w:rPr>
          <w:t xml:space="preserve"> all relevant details</w:t>
        </w:r>
      </w:ins>
      <w:ins w:id="103" w:author="Jaime Ondrusek" w:date="2019-06-11T08:52:00Z">
        <w:r w:rsidR="00117B0A">
          <w:rPr>
            <w:rFonts w:ascii="Segoe UI" w:hAnsi="Segoe UI" w:cs="Segoe UI"/>
          </w:rPr>
          <w:t>.</w:t>
        </w:r>
      </w:ins>
      <w:del w:id="104" w:author="Jaime Ondrusek" w:date="2019-06-11T08:51:00Z">
        <w:r w:rsidRPr="00814933" w:rsidDel="00117B0A">
          <w:rPr>
            <w:rFonts w:ascii="Segoe UI" w:hAnsi="Segoe UI" w:cs="Segoe UI"/>
          </w:rPr>
          <w:delText xml:space="preserve"> below. Please provide all relevant details. </w:delText>
        </w:r>
      </w:del>
    </w:p>
    <w:p w14:paraId="3A3BE255" w14:textId="297BDD0F" w:rsidR="00212832" w:rsidRPr="00814933" w:rsidRDefault="00D44C66" w:rsidP="00212832">
      <w:pPr>
        <w:rPr>
          <w:rFonts w:ascii="Segoe UI" w:hAnsi="Segoe UI" w:cs="Segoe UI"/>
        </w:rPr>
      </w:pPr>
      <w:del w:id="105" w:author="Jaime Ondrusek" w:date="2019-06-11T08:52:00Z">
        <w:r w:rsidRPr="00814933" w:rsidDel="00117B0A">
          <w:rPr>
            <w:rFonts w:ascii="Segoe UI" w:hAnsi="Segoe UI" w:cs="Segoe UI"/>
          </w:rPr>
          <w:delText xml:space="preserve">Some examples of these actions might be: </w:delText>
        </w:r>
      </w:del>
      <w:ins w:id="106" w:author="Jaime Ondrusek" w:date="2019-06-11T08:52:00Z">
        <w:r w:rsidR="00117B0A">
          <w:rPr>
            <w:rFonts w:ascii="Segoe UI" w:hAnsi="Segoe UI" w:cs="Segoe UI"/>
          </w:rPr>
          <w:t>For example</w:t>
        </w:r>
      </w:ins>
      <w:ins w:id="107" w:author="Jaime Ondrusek" w:date="2019-06-11T08:53:00Z">
        <w:r w:rsidR="00117B0A">
          <w:rPr>
            <w:rFonts w:ascii="Segoe UI" w:hAnsi="Segoe UI" w:cs="Segoe UI"/>
          </w:rPr>
          <w:t>:</w:t>
        </w:r>
      </w:ins>
    </w:p>
    <w:p w14:paraId="28972FFC" w14:textId="133E416D" w:rsidR="00D44C66" w:rsidRPr="00814933" w:rsidRDefault="00D44C66" w:rsidP="00D44C66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814933">
        <w:rPr>
          <w:rFonts w:ascii="Segoe UI" w:hAnsi="Segoe UI" w:cs="Segoe UI"/>
        </w:rPr>
        <w:t xml:space="preserve">Prerequisite applications which </w:t>
      </w:r>
      <w:del w:id="108" w:author="Jaime Ondrusek" w:date="2019-06-11T08:53:00Z">
        <w:r w:rsidRPr="00814933" w:rsidDel="00117B0A">
          <w:rPr>
            <w:rFonts w:ascii="Segoe UI" w:hAnsi="Segoe UI" w:cs="Segoe UI"/>
          </w:rPr>
          <w:delText>need to be</w:delText>
        </w:r>
      </w:del>
      <w:ins w:id="109" w:author="Jaime Ondrusek" w:date="2019-06-11T08:53:00Z">
        <w:r w:rsidR="00117B0A">
          <w:rPr>
            <w:rFonts w:ascii="Segoe UI" w:hAnsi="Segoe UI" w:cs="Segoe UI"/>
          </w:rPr>
          <w:t>must</w:t>
        </w:r>
      </w:ins>
      <w:r w:rsidRPr="00814933">
        <w:rPr>
          <w:rFonts w:ascii="Segoe UI" w:hAnsi="Segoe UI" w:cs="Segoe UI"/>
        </w:rPr>
        <w:t xml:space="preserve"> installed </w:t>
      </w:r>
      <w:ins w:id="110" w:author="Jaime Ondrusek" w:date="2019-06-11T08:53:00Z">
        <w:r w:rsidR="00117B0A">
          <w:rPr>
            <w:rFonts w:ascii="Segoe UI" w:hAnsi="Segoe UI" w:cs="Segoe UI"/>
          </w:rPr>
          <w:t xml:space="preserve">before installing this app (we also need installation instructions for such </w:t>
        </w:r>
      </w:ins>
      <w:ins w:id="111" w:author="Jaime Ondrusek" w:date="2019-06-11T08:54:00Z">
        <w:r w:rsidR="00117B0A">
          <w:rPr>
            <w:rFonts w:ascii="Segoe UI" w:hAnsi="Segoe UI" w:cs="Segoe UI"/>
          </w:rPr>
          <w:t>prerequisites)</w:t>
        </w:r>
      </w:ins>
      <w:del w:id="112" w:author="Jaime Ondrusek" w:date="2019-06-11T08:54:00Z">
        <w:r w:rsidRPr="00814933" w:rsidDel="00117B0A">
          <w:rPr>
            <w:rFonts w:ascii="Segoe UI" w:hAnsi="Segoe UI" w:cs="Segoe UI"/>
          </w:rPr>
          <w:delText xml:space="preserve">(Install instructions needed) </w:delText>
        </w:r>
      </w:del>
    </w:p>
    <w:p w14:paraId="6F273588" w14:textId="7CD89514" w:rsidR="00F50CA8" w:rsidRPr="00814933" w:rsidRDefault="00F50CA8" w:rsidP="00D44C66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del w:id="113" w:author="Chris Tulip" w:date="2019-07-01T14:10:00Z">
        <w:r w:rsidRPr="00814933" w:rsidDel="00812EA9">
          <w:rPr>
            <w:rFonts w:ascii="Segoe UI" w:hAnsi="Segoe UI" w:cs="Segoe UI"/>
          </w:rPr>
          <w:delText xml:space="preserve">Local </w:delText>
        </w:r>
        <w:commentRangeStart w:id="114"/>
        <w:r w:rsidRPr="00814933" w:rsidDel="00812EA9">
          <w:rPr>
            <w:rFonts w:ascii="Segoe UI" w:hAnsi="Segoe UI" w:cs="Segoe UI"/>
          </w:rPr>
          <w:delText>d</w:delText>
        </w:r>
      </w:del>
      <w:ins w:id="115" w:author="Chris Tulip" w:date="2019-07-01T14:10:00Z">
        <w:r w:rsidR="00812EA9">
          <w:rPr>
            <w:rFonts w:ascii="Segoe UI" w:hAnsi="Segoe UI" w:cs="Segoe UI"/>
          </w:rPr>
          <w:t>D</w:t>
        </w:r>
      </w:ins>
      <w:r w:rsidRPr="00814933">
        <w:rPr>
          <w:rFonts w:ascii="Segoe UI" w:hAnsi="Segoe UI" w:cs="Segoe UI"/>
        </w:rPr>
        <w:t xml:space="preserve">ependencies </w:t>
      </w:r>
      <w:commentRangeEnd w:id="114"/>
      <w:r w:rsidR="00117B0A">
        <w:rPr>
          <w:rStyle w:val="CommentReference"/>
        </w:rPr>
        <w:commentReference w:id="114"/>
      </w:r>
      <w:ins w:id="116" w:author="Chris Tulip" w:date="2019-07-01T14:10:00Z">
        <w:r w:rsidR="00812EA9">
          <w:rPr>
            <w:rFonts w:ascii="Segoe UI" w:hAnsi="Segoe UI" w:cs="Segoe UI"/>
          </w:rPr>
          <w:t xml:space="preserve">on </w:t>
        </w:r>
        <w:r w:rsidR="00547DD2">
          <w:rPr>
            <w:rFonts w:ascii="Segoe UI" w:hAnsi="Segoe UI" w:cs="Segoe UI"/>
          </w:rPr>
          <w:t>on-premises resources (</w:t>
        </w:r>
      </w:ins>
      <w:ins w:id="117" w:author="Jaime Ondrusek" w:date="2019-07-02T08:21:00Z">
        <w:r w:rsidR="004720B6">
          <w:rPr>
            <w:rFonts w:ascii="Segoe UI" w:hAnsi="Segoe UI" w:cs="Segoe UI"/>
          </w:rPr>
          <w:t>for example,</w:t>
        </w:r>
      </w:ins>
      <w:ins w:id="118" w:author="Chris Tulip" w:date="2019-07-01T14:10:00Z">
        <w:del w:id="119" w:author="Jaime Ondrusek" w:date="2019-07-02T08:21:00Z">
          <w:r w:rsidR="00547DD2" w:rsidDel="004720B6">
            <w:rPr>
              <w:rFonts w:ascii="Segoe UI" w:hAnsi="Segoe UI" w:cs="Segoe UI"/>
            </w:rPr>
            <w:delText>eg.</w:delText>
          </w:r>
        </w:del>
        <w:r w:rsidR="00547DD2">
          <w:rPr>
            <w:rFonts w:ascii="Segoe UI" w:hAnsi="Segoe UI" w:cs="Segoe UI"/>
          </w:rPr>
          <w:t xml:space="preserve"> local servers)</w:t>
        </w:r>
      </w:ins>
    </w:p>
    <w:p w14:paraId="280B74DA" w14:textId="2021563E" w:rsidR="00F50CA8" w:rsidRPr="00814933" w:rsidRDefault="00D44C66" w:rsidP="00D44C66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del w:id="120" w:author="Jaime Ondrusek" w:date="2019-06-11T08:54:00Z">
        <w:r w:rsidRPr="00814933" w:rsidDel="00117B0A">
          <w:rPr>
            <w:rFonts w:ascii="Segoe UI" w:hAnsi="Segoe UI" w:cs="Segoe UI"/>
          </w:rPr>
          <w:delText>Setting Registry Values</w:delText>
        </w:r>
      </w:del>
      <w:ins w:id="121" w:author="Jaime Ondrusek" w:date="2019-06-11T08:54:00Z">
        <w:r w:rsidR="00117B0A">
          <w:rPr>
            <w:rFonts w:ascii="Segoe UI" w:hAnsi="Segoe UI" w:cs="Segoe UI"/>
          </w:rPr>
          <w:t>Necessary registry settings</w:t>
        </w:r>
      </w:ins>
    </w:p>
    <w:p w14:paraId="12170BD3" w14:textId="11372EDC" w:rsidR="00F50CA8" w:rsidRPr="00814933" w:rsidDel="001132B9" w:rsidRDefault="00F50CA8">
      <w:pPr>
        <w:pStyle w:val="Heading2"/>
        <w:rPr>
          <w:del w:id="122" w:author="Chris Tulip" w:date="2019-07-01T14:12:00Z"/>
        </w:rPr>
        <w:pPrChange w:id="123" w:author="Chris Tulip" w:date="2019-07-01T14:12:00Z">
          <w:pPr/>
        </w:pPrChange>
      </w:pPr>
      <w:del w:id="124" w:author="Chris Tulip" w:date="2019-07-01T14:12:00Z">
        <w:r w:rsidRPr="00814933" w:rsidDel="001132B9">
          <w:br w:type="page"/>
        </w:r>
      </w:del>
    </w:p>
    <w:p w14:paraId="66F584A9" w14:textId="21D7E8C7" w:rsidR="00D44C66" w:rsidRPr="00814933" w:rsidRDefault="00D44C66">
      <w:pPr>
        <w:pStyle w:val="Heading2"/>
        <w:rPr>
          <w:rFonts w:ascii="Segoe UI Light" w:hAnsi="Segoe UI Light" w:cs="Segoe UI Light"/>
        </w:rPr>
      </w:pPr>
      <w:bookmarkStart w:id="125" w:name="_Toc503945099"/>
      <w:del w:id="126" w:author="Jaime Ondrusek" w:date="2019-06-11T08:54:00Z">
        <w:r w:rsidRPr="00814933" w:rsidDel="00117B0A">
          <w:rPr>
            <w:rFonts w:ascii="Segoe UI Light" w:hAnsi="Segoe UI Light" w:cs="Segoe UI Light"/>
          </w:rPr>
          <w:delText xml:space="preserve">2.2 </w:delText>
        </w:r>
      </w:del>
      <w:r w:rsidRPr="00814933">
        <w:rPr>
          <w:rFonts w:ascii="Segoe UI Light" w:hAnsi="Segoe UI Light" w:cs="Segoe UI Light"/>
        </w:rPr>
        <w:t>Install</w:t>
      </w:r>
      <w:ins w:id="127" w:author="Jaime Ondrusek" w:date="2019-06-11T08:54:00Z">
        <w:r w:rsidR="00117B0A">
          <w:rPr>
            <w:rFonts w:ascii="Segoe UI Light" w:hAnsi="Segoe UI Light" w:cs="Segoe UI Light"/>
          </w:rPr>
          <w:t>ation</w:t>
        </w:r>
      </w:ins>
      <w:r w:rsidRPr="00814933">
        <w:rPr>
          <w:rFonts w:ascii="Segoe UI Light" w:hAnsi="Segoe UI Light" w:cs="Segoe UI Light"/>
        </w:rPr>
        <w:t xml:space="preserve"> </w:t>
      </w:r>
      <w:ins w:id="128" w:author="Jaime Ondrusek" w:date="2019-06-11T08:54:00Z">
        <w:r w:rsidR="00117B0A">
          <w:rPr>
            <w:rFonts w:ascii="Segoe UI Light" w:hAnsi="Segoe UI Light" w:cs="Segoe UI Light"/>
          </w:rPr>
          <w:t>i</w:t>
        </w:r>
      </w:ins>
      <w:del w:id="129" w:author="Jaime Ondrusek" w:date="2019-06-11T08:54:00Z">
        <w:r w:rsidRPr="00814933" w:rsidDel="00117B0A">
          <w:rPr>
            <w:rFonts w:ascii="Segoe UI Light" w:hAnsi="Segoe UI Light" w:cs="Segoe UI Light"/>
          </w:rPr>
          <w:delText>I</w:delText>
        </w:r>
      </w:del>
      <w:r w:rsidRPr="00814933">
        <w:rPr>
          <w:rFonts w:ascii="Segoe UI Light" w:hAnsi="Segoe UI Light" w:cs="Segoe UI Light"/>
        </w:rPr>
        <w:t>nstructions</w:t>
      </w:r>
      <w:bookmarkEnd w:id="125"/>
    </w:p>
    <w:p w14:paraId="49ACC42D" w14:textId="0860838A" w:rsidR="00D44C66" w:rsidRPr="00814933" w:rsidRDefault="00D44C66" w:rsidP="00D44C66">
      <w:pPr>
        <w:rPr>
          <w:rFonts w:ascii="Segoe UI" w:hAnsi="Segoe UI" w:cs="Segoe UI"/>
        </w:rPr>
      </w:pPr>
      <w:del w:id="130" w:author="Jaime Ondrusek" w:date="2019-06-11T08:54:00Z">
        <w:r w:rsidRPr="00814933" w:rsidDel="00117B0A">
          <w:rPr>
            <w:rFonts w:ascii="Segoe UI" w:hAnsi="Segoe UI" w:cs="Segoe UI"/>
          </w:rPr>
          <w:delText>Please provide</w:delText>
        </w:r>
      </w:del>
      <w:ins w:id="131" w:author="Jaime Ondrusek" w:date="2019-06-11T08:54:00Z">
        <w:r w:rsidR="00117B0A">
          <w:rPr>
            <w:rFonts w:ascii="Segoe UI" w:hAnsi="Segoe UI" w:cs="Segoe UI"/>
          </w:rPr>
          <w:t>Provide</w:t>
        </w:r>
      </w:ins>
      <w:r w:rsidRPr="00814933">
        <w:rPr>
          <w:rFonts w:ascii="Segoe UI" w:hAnsi="Segoe UI" w:cs="Segoe UI"/>
        </w:rPr>
        <w:t xml:space="preserve"> a walkthrough of the installer identifying any deviations from a typical install</w:t>
      </w:r>
      <w:ins w:id="132" w:author="Jaime Ondrusek" w:date="2019-06-11T08:55:00Z">
        <w:r w:rsidR="00117B0A">
          <w:rPr>
            <w:rFonts w:ascii="Segoe UI" w:hAnsi="Segoe UI" w:cs="Segoe UI"/>
          </w:rPr>
          <w:t>ation</w:t>
        </w:r>
      </w:ins>
      <w:r w:rsidRPr="00814933">
        <w:rPr>
          <w:rFonts w:ascii="Segoe UI" w:hAnsi="Segoe UI" w:cs="Segoe UI"/>
        </w:rPr>
        <w:t xml:space="preserve">. If there are no customizations during </w:t>
      </w:r>
      <w:del w:id="133" w:author="Jaime Ondrusek" w:date="2019-06-11T08:55:00Z">
        <w:r w:rsidRPr="00814933" w:rsidDel="00117B0A">
          <w:rPr>
            <w:rFonts w:ascii="Segoe UI" w:hAnsi="Segoe UI" w:cs="Segoe UI"/>
          </w:rPr>
          <w:delText>the install process</w:delText>
        </w:r>
      </w:del>
      <w:ins w:id="134" w:author="Jaime Ondrusek" w:date="2019-06-11T08:55:00Z">
        <w:r w:rsidR="00117B0A">
          <w:rPr>
            <w:rFonts w:ascii="Segoe UI" w:hAnsi="Segoe UI" w:cs="Segoe UI"/>
          </w:rPr>
          <w:t>installations</w:t>
        </w:r>
      </w:ins>
      <w:r w:rsidRPr="00814933">
        <w:rPr>
          <w:rFonts w:ascii="Segoe UI" w:hAnsi="Segoe UI" w:cs="Segoe UI"/>
        </w:rPr>
        <w:t xml:space="preserve">, select </w:t>
      </w:r>
      <w:ins w:id="135" w:author="Jaime Ondrusek" w:date="2019-06-11T08:55:00Z">
        <w:r w:rsidR="00117B0A">
          <w:rPr>
            <w:rFonts w:ascii="Segoe UI" w:hAnsi="Segoe UI" w:cs="Segoe UI"/>
          </w:rPr>
          <w:t>”T</w:t>
        </w:r>
      </w:ins>
      <w:del w:id="136" w:author="Jaime Ondrusek" w:date="2019-06-11T08:55:00Z">
        <w:r w:rsidRPr="00814933" w:rsidDel="00117B0A">
          <w:rPr>
            <w:rFonts w:ascii="Segoe UI" w:hAnsi="Segoe UI" w:cs="Segoe UI"/>
          </w:rPr>
          <w:delText>t</w:delText>
        </w:r>
      </w:del>
      <w:r w:rsidRPr="00814933">
        <w:rPr>
          <w:rFonts w:ascii="Segoe UI" w:hAnsi="Segoe UI" w:cs="Segoe UI"/>
        </w:rPr>
        <w:t>ypical install</w:t>
      </w:r>
      <w:ins w:id="137" w:author="Jaime Ondrusek" w:date="2019-06-11T08:55:00Z">
        <w:r w:rsidR="00117B0A">
          <w:rPr>
            <w:rFonts w:ascii="Segoe UI" w:hAnsi="Segoe UI" w:cs="Segoe UI"/>
          </w:rPr>
          <w:t>ation”</w:t>
        </w:r>
      </w:ins>
      <w:del w:id="138" w:author="Jaime Ondrusek" w:date="2019-06-11T08:55:00Z">
        <w:r w:rsidRPr="00814933" w:rsidDel="00117B0A">
          <w:rPr>
            <w:rFonts w:ascii="Segoe UI" w:hAnsi="Segoe UI" w:cs="Segoe UI"/>
          </w:rPr>
          <w:delText xml:space="preserve"> bel</w:delText>
        </w:r>
      </w:del>
      <w:ins w:id="139" w:author="Jaime Ondrusek" w:date="2019-07-02T08:21:00Z">
        <w:r w:rsidR="00C62DAE">
          <w:rPr>
            <w:rFonts w:ascii="Segoe UI" w:hAnsi="Segoe UI" w:cs="Segoe UI"/>
          </w:rPr>
          <w:t>.</w:t>
        </w:r>
        <w:r w:rsidR="000B1E94">
          <w:rPr>
            <w:rFonts w:ascii="Segoe UI" w:hAnsi="Segoe UI" w:cs="Segoe UI"/>
          </w:rPr>
          <w:t>”</w:t>
        </w:r>
      </w:ins>
      <w:del w:id="140" w:author="Jaime Ondrusek" w:date="2019-06-11T08:55:00Z">
        <w:r w:rsidRPr="00814933" w:rsidDel="00117B0A">
          <w:rPr>
            <w:rFonts w:ascii="Segoe UI" w:hAnsi="Segoe UI" w:cs="Segoe UI"/>
          </w:rPr>
          <w:delText>ow</w:delText>
        </w:r>
      </w:del>
      <w:bookmarkStart w:id="141" w:name="_GoBack"/>
      <w:bookmarkEnd w:id="141"/>
      <w:del w:id="142" w:author="Jaime Ondrusek" w:date="2019-07-02T08:21:00Z">
        <w:r w:rsidRPr="00814933" w:rsidDel="000B1E94">
          <w:rPr>
            <w:rFonts w:ascii="Segoe UI" w:hAnsi="Segoe UI" w:cs="Segoe UI"/>
          </w:rPr>
          <w:delText>.</w:delText>
        </w:r>
      </w:del>
      <w:r w:rsidRPr="00814933">
        <w:rPr>
          <w:rFonts w:ascii="Segoe UI" w:hAnsi="Segoe UI" w:cs="Segoe UI"/>
        </w:rPr>
        <w:t xml:space="preserve"> Otherwise</w:t>
      </w:r>
      <w:ins w:id="143" w:author="Jaime Ondrusek" w:date="2019-06-11T08:55:00Z">
        <w:r w:rsidR="00117B0A">
          <w:rPr>
            <w:rFonts w:ascii="Segoe UI" w:hAnsi="Segoe UI" w:cs="Segoe UI"/>
          </w:rPr>
          <w:t>, select “</w:t>
        </w:r>
      </w:ins>
      <w:ins w:id="144" w:author="Jaime Ondrusek" w:date="2019-06-11T08:56:00Z">
        <w:r w:rsidR="00117B0A">
          <w:rPr>
            <w:rFonts w:ascii="Segoe UI" w:hAnsi="Segoe UI" w:cs="Segoe UI"/>
          </w:rPr>
          <w:t>Custom installation,”</w:t>
        </w:r>
      </w:ins>
      <w:r w:rsidRPr="00814933">
        <w:rPr>
          <w:rFonts w:ascii="Segoe UI" w:hAnsi="Segoe UI" w:cs="Segoe UI"/>
        </w:rPr>
        <w:t xml:space="preserve"> </w:t>
      </w:r>
      <w:del w:id="145" w:author="Jaime Ondrusek" w:date="2019-06-11T08:55:00Z">
        <w:r w:rsidRPr="00814933" w:rsidDel="00117B0A">
          <w:rPr>
            <w:rFonts w:ascii="Segoe UI" w:hAnsi="Segoe UI" w:cs="Segoe UI"/>
          </w:rPr>
          <w:delText>please select custom install</w:delText>
        </w:r>
      </w:del>
      <w:r w:rsidRPr="00814933">
        <w:rPr>
          <w:rFonts w:ascii="Segoe UI" w:hAnsi="Segoe UI" w:cs="Segoe UI"/>
        </w:rPr>
        <w:t xml:space="preserve"> and provide a walkthrough of the install</w:t>
      </w:r>
      <w:ins w:id="146" w:author="Jaime Ondrusek" w:date="2019-06-11T08:56:00Z">
        <w:r w:rsidR="00117B0A">
          <w:rPr>
            <w:rFonts w:ascii="Segoe UI" w:hAnsi="Segoe UI" w:cs="Segoe UI"/>
          </w:rPr>
          <w:t>ation</w:t>
        </w:r>
      </w:ins>
      <w:r w:rsidRPr="00814933">
        <w:rPr>
          <w:rFonts w:ascii="Segoe UI" w:hAnsi="Segoe UI" w:cs="Segoe UI"/>
        </w:rPr>
        <w:t xml:space="preserve"> process</w:t>
      </w:r>
      <w:ins w:id="147" w:author="Jaime Ondrusek" w:date="2019-06-11T08:56:00Z">
        <w:r w:rsidR="00117B0A">
          <w:rPr>
            <w:rFonts w:ascii="Segoe UI" w:hAnsi="Segoe UI" w:cs="Segoe UI"/>
          </w:rPr>
          <w:t>.</w:t>
        </w:r>
      </w:ins>
    </w:p>
    <w:tbl>
      <w:tblPr>
        <w:tblStyle w:val="PlainTable5"/>
        <w:tblW w:w="0" w:type="auto"/>
        <w:tblLook w:val="04A0" w:firstRow="1" w:lastRow="0" w:firstColumn="1" w:lastColumn="0" w:noHBand="0" w:noVBand="1"/>
        <w:tblPrChange w:id="148" w:author="Jaime Ondrusek" w:date="2019-06-11T08:57:00Z">
          <w:tblPr>
            <w:tblStyle w:val="PlainTable5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700"/>
        <w:gridCol w:w="6650"/>
        <w:tblGridChange w:id="149">
          <w:tblGrid>
            <w:gridCol w:w="2340"/>
            <w:gridCol w:w="7010"/>
          </w:tblGrid>
        </w:tblGridChange>
      </w:tblGrid>
      <w:tr w:rsidR="00D44C66" w:rsidRPr="00814933" w14:paraId="33A26EEF" w14:textId="77777777" w:rsidTr="00117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00" w:type="dxa"/>
            <w:tcPrChange w:id="150" w:author="Jaime Ondrusek" w:date="2019-06-11T08:57:00Z">
              <w:tcPr>
                <w:tcW w:w="2340" w:type="dxa"/>
              </w:tcPr>
            </w:tcPrChange>
          </w:tcPr>
          <w:p w14:paraId="1E107BD7" w14:textId="2BA88859" w:rsidR="00D44C66" w:rsidRPr="00814933" w:rsidRDefault="00D44C66" w:rsidP="00D44C66">
            <w:pPr>
              <w:cnfStyle w:val="101000000100" w:firstRow="1" w:lastRow="0" w:firstColumn="1" w:lastColumn="0" w:oddVBand="0" w:evenVBand="0" w:oddHBand="0" w:evenHBand="0" w:firstRowFirstColumn="1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814933">
              <w:rPr>
                <w:rFonts w:ascii="Segoe UI" w:hAnsi="Segoe UI" w:cs="Segoe UI"/>
                <w:sz w:val="22"/>
              </w:rPr>
              <w:t>Install</w:t>
            </w:r>
            <w:ins w:id="151" w:author="Jaime Ondrusek" w:date="2019-06-11T08:56:00Z">
              <w:r w:rsidR="00117B0A">
                <w:rPr>
                  <w:rFonts w:ascii="Segoe UI" w:hAnsi="Segoe UI" w:cs="Segoe UI"/>
                  <w:sz w:val="22"/>
                </w:rPr>
                <w:t>ation</w:t>
              </w:r>
            </w:ins>
            <w:r w:rsidRPr="00814933">
              <w:rPr>
                <w:rFonts w:ascii="Segoe UI" w:hAnsi="Segoe UI" w:cs="Segoe UI"/>
                <w:sz w:val="22"/>
              </w:rPr>
              <w:t xml:space="preserve"> </w:t>
            </w:r>
            <w:ins w:id="152" w:author="Jaime Ondrusek" w:date="2019-06-11T08:56:00Z">
              <w:r w:rsidR="00117B0A">
                <w:rPr>
                  <w:rFonts w:ascii="Segoe UI" w:hAnsi="Segoe UI" w:cs="Segoe UI"/>
                  <w:sz w:val="22"/>
                </w:rPr>
                <w:t>t</w:t>
              </w:r>
            </w:ins>
            <w:del w:id="153" w:author="Jaime Ondrusek" w:date="2019-06-11T08:56:00Z">
              <w:r w:rsidRPr="00814933" w:rsidDel="00117B0A">
                <w:rPr>
                  <w:rFonts w:ascii="Segoe UI" w:hAnsi="Segoe UI" w:cs="Segoe UI"/>
                  <w:sz w:val="22"/>
                </w:rPr>
                <w:delText>T</w:delText>
              </w:r>
            </w:del>
            <w:r w:rsidRPr="00814933">
              <w:rPr>
                <w:rFonts w:ascii="Segoe UI" w:hAnsi="Segoe UI" w:cs="Segoe UI"/>
                <w:sz w:val="22"/>
              </w:rPr>
              <w:t>ype</w:t>
            </w:r>
          </w:p>
        </w:tc>
        <w:tc>
          <w:tcPr>
            <w:tcW w:w="6650" w:type="dxa"/>
            <w:tcPrChange w:id="154" w:author="Jaime Ondrusek" w:date="2019-06-11T08:57:00Z">
              <w:tcPr>
                <w:tcW w:w="7010" w:type="dxa"/>
              </w:tcPr>
            </w:tcPrChange>
          </w:tcPr>
          <w:p w14:paraId="796BB241" w14:textId="77777777" w:rsidR="00D44C66" w:rsidRPr="00814933" w:rsidRDefault="00D44C66" w:rsidP="00F50C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</w:p>
        </w:tc>
      </w:tr>
      <w:tr w:rsidR="00D44C66" w:rsidRPr="00814933" w14:paraId="2C9621E1" w14:textId="77777777" w:rsidTr="00117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PrChange w:id="155" w:author="Jaime Ondrusek" w:date="2019-06-11T08:57:00Z">
              <w:tcPr>
                <w:tcW w:w="2340" w:type="dxa"/>
              </w:tcPr>
            </w:tcPrChange>
          </w:tcPr>
          <w:p w14:paraId="7986A275" w14:textId="07735C2E" w:rsidR="00D44C66" w:rsidRPr="00814933" w:rsidRDefault="00D44C66" w:rsidP="00D44C66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814933">
              <w:rPr>
                <w:rFonts w:ascii="Segoe UI" w:hAnsi="Segoe UI" w:cs="Segoe UI"/>
                <w:sz w:val="22"/>
              </w:rPr>
              <w:t xml:space="preserve">Typical </w:t>
            </w:r>
            <w:ins w:id="156" w:author="Jaime Ondrusek" w:date="2019-06-11T08:56:00Z">
              <w:r w:rsidR="00117B0A">
                <w:rPr>
                  <w:rFonts w:ascii="Segoe UI" w:hAnsi="Segoe UI" w:cs="Segoe UI"/>
                  <w:sz w:val="22"/>
                </w:rPr>
                <w:t>i</w:t>
              </w:r>
            </w:ins>
            <w:del w:id="157" w:author="Jaime Ondrusek" w:date="2019-06-11T08:56:00Z">
              <w:r w:rsidRPr="00814933" w:rsidDel="00117B0A">
                <w:rPr>
                  <w:rFonts w:ascii="Segoe UI" w:hAnsi="Segoe UI" w:cs="Segoe UI"/>
                  <w:sz w:val="22"/>
                </w:rPr>
                <w:delText>I</w:delText>
              </w:r>
            </w:del>
            <w:r w:rsidRPr="00814933">
              <w:rPr>
                <w:rFonts w:ascii="Segoe UI" w:hAnsi="Segoe UI" w:cs="Segoe UI"/>
                <w:sz w:val="22"/>
              </w:rPr>
              <w:t>nstall</w:t>
            </w:r>
            <w:ins w:id="158" w:author="Jaime Ondrusek" w:date="2019-06-11T08:56:00Z">
              <w:r w:rsidR="00117B0A">
                <w:rPr>
                  <w:rFonts w:ascii="Segoe UI" w:hAnsi="Segoe UI" w:cs="Segoe UI"/>
                  <w:sz w:val="22"/>
                </w:rPr>
                <w:t>ation</w:t>
              </w:r>
            </w:ins>
          </w:p>
        </w:tc>
        <w:tc>
          <w:tcPr>
            <w:tcW w:w="6650" w:type="dxa"/>
            <w:tcPrChange w:id="159" w:author="Jaime Ondrusek" w:date="2019-06-11T08:57:00Z">
              <w:tcPr>
                <w:tcW w:w="7010" w:type="dxa"/>
              </w:tcPr>
            </w:tcPrChange>
          </w:tcPr>
          <w:p w14:paraId="3D136854" w14:textId="192D61EA" w:rsidR="00D44C66" w:rsidRPr="00814933" w:rsidRDefault="00F50CA8" w:rsidP="00F50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MDL2 Assets" w:hAnsi="Segoe MDL2 Assets" w:cs="Segoe UI"/>
                <w:color w:val="AEAAAA" w:themeColor="background2" w:themeShade="BF"/>
              </w:rPr>
            </w:pPr>
            <w:r w:rsidRPr="00814933">
              <w:rPr>
                <w:rFonts w:ascii="Segoe MDL2 Assets" w:hAnsi="Segoe MDL2 Assets" w:cs="Segoe UI"/>
                <w:color w:val="AEAAAA" w:themeColor="background2" w:themeShade="BF"/>
              </w:rPr>
              <w:t></w:t>
            </w:r>
          </w:p>
        </w:tc>
      </w:tr>
      <w:tr w:rsidR="00D44C66" w:rsidRPr="00814933" w14:paraId="6AB6708C" w14:textId="77777777" w:rsidTr="00117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PrChange w:id="160" w:author="Jaime Ondrusek" w:date="2019-06-11T08:57:00Z">
              <w:tcPr>
                <w:tcW w:w="2340" w:type="dxa"/>
              </w:tcPr>
            </w:tcPrChange>
          </w:tcPr>
          <w:p w14:paraId="169E7388" w14:textId="122B651C" w:rsidR="00D44C66" w:rsidRPr="00814933" w:rsidRDefault="00F50CA8" w:rsidP="00D44C66">
            <w:pPr>
              <w:rPr>
                <w:rFonts w:ascii="Segoe UI" w:hAnsi="Segoe UI" w:cs="Segoe UI"/>
                <w:sz w:val="22"/>
              </w:rPr>
            </w:pPr>
            <w:r w:rsidRPr="00814933">
              <w:rPr>
                <w:rFonts w:ascii="Segoe UI" w:hAnsi="Segoe UI" w:cs="Segoe UI"/>
                <w:sz w:val="22"/>
              </w:rPr>
              <w:t xml:space="preserve">Custom </w:t>
            </w:r>
            <w:ins w:id="161" w:author="Jaime Ondrusek" w:date="2019-06-11T08:56:00Z">
              <w:r w:rsidR="00117B0A">
                <w:rPr>
                  <w:rFonts w:ascii="Segoe UI" w:hAnsi="Segoe UI" w:cs="Segoe UI"/>
                  <w:sz w:val="22"/>
                </w:rPr>
                <w:t>i</w:t>
              </w:r>
            </w:ins>
            <w:del w:id="162" w:author="Jaime Ondrusek" w:date="2019-06-11T08:56:00Z">
              <w:r w:rsidRPr="00814933" w:rsidDel="00117B0A">
                <w:rPr>
                  <w:rFonts w:ascii="Segoe UI" w:hAnsi="Segoe UI" w:cs="Segoe UI"/>
                  <w:sz w:val="22"/>
                </w:rPr>
                <w:delText>I</w:delText>
              </w:r>
            </w:del>
            <w:r w:rsidRPr="00814933">
              <w:rPr>
                <w:rFonts w:ascii="Segoe UI" w:hAnsi="Segoe UI" w:cs="Segoe UI"/>
                <w:sz w:val="22"/>
              </w:rPr>
              <w:t>nsta</w:t>
            </w:r>
            <w:ins w:id="163" w:author="Jaime Ondrusek" w:date="2019-07-02T08:21:00Z">
              <w:r w:rsidR="00DE2816">
                <w:rPr>
                  <w:rFonts w:ascii="Segoe UI" w:hAnsi="Segoe UI" w:cs="Segoe UI"/>
                  <w:sz w:val="22"/>
                </w:rPr>
                <w:t>l</w:t>
              </w:r>
            </w:ins>
            <w:r w:rsidRPr="00814933">
              <w:rPr>
                <w:rFonts w:ascii="Segoe UI" w:hAnsi="Segoe UI" w:cs="Segoe UI"/>
                <w:sz w:val="22"/>
              </w:rPr>
              <w:t>l</w:t>
            </w:r>
            <w:ins w:id="164" w:author="Jaime Ondrusek" w:date="2019-06-11T08:56:00Z">
              <w:r w:rsidR="00117B0A">
                <w:rPr>
                  <w:rFonts w:ascii="Segoe UI" w:hAnsi="Segoe UI" w:cs="Segoe UI"/>
                  <w:sz w:val="22"/>
                </w:rPr>
                <w:t>ation</w:t>
              </w:r>
            </w:ins>
            <w:del w:id="165" w:author="Jaime Ondrusek" w:date="2019-07-02T08:21:00Z">
              <w:r w:rsidRPr="00814933" w:rsidDel="00DE2816">
                <w:rPr>
                  <w:rFonts w:ascii="Segoe UI" w:hAnsi="Segoe UI" w:cs="Segoe UI"/>
                  <w:sz w:val="22"/>
                </w:rPr>
                <w:delText>l</w:delText>
              </w:r>
            </w:del>
          </w:p>
        </w:tc>
        <w:tc>
          <w:tcPr>
            <w:tcW w:w="6650" w:type="dxa"/>
            <w:tcPrChange w:id="166" w:author="Jaime Ondrusek" w:date="2019-06-11T08:57:00Z">
              <w:tcPr>
                <w:tcW w:w="7010" w:type="dxa"/>
              </w:tcPr>
            </w:tcPrChange>
          </w:tcPr>
          <w:p w14:paraId="57C2E41F" w14:textId="086AC6BE" w:rsidR="00D44C66" w:rsidRPr="00814933" w:rsidRDefault="00F50CA8" w:rsidP="00F50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MDL2 Assets" w:hAnsi="Segoe MDL2 Assets" w:cs="Segoe UI"/>
                <w:color w:val="AEAAAA" w:themeColor="background2" w:themeShade="BF"/>
              </w:rPr>
            </w:pPr>
            <w:r w:rsidRPr="00814933">
              <w:rPr>
                <w:rFonts w:ascii="Segoe MDL2 Assets" w:hAnsi="Segoe MDL2 Assets" w:cs="Segoe UI"/>
                <w:color w:val="AEAAAA" w:themeColor="background2" w:themeShade="BF"/>
              </w:rPr>
              <w:t></w:t>
            </w:r>
          </w:p>
        </w:tc>
      </w:tr>
      <w:tr w:rsidR="00F50CA8" w:rsidRPr="00814933" w14:paraId="0C9619F9" w14:textId="77777777" w:rsidTr="00117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PrChange w:id="167" w:author="Jaime Ondrusek" w:date="2019-06-11T08:57:00Z">
              <w:tcPr>
                <w:tcW w:w="2340" w:type="dxa"/>
              </w:tcPr>
            </w:tcPrChange>
          </w:tcPr>
          <w:p w14:paraId="60A796E6" w14:textId="04F7769E" w:rsidR="00F50CA8" w:rsidRPr="00814933" w:rsidRDefault="00F50CA8" w:rsidP="00D44C66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814933">
              <w:rPr>
                <w:rFonts w:ascii="Segoe UI" w:hAnsi="Segoe UI" w:cs="Segoe UI"/>
                <w:sz w:val="22"/>
              </w:rPr>
              <w:t>Installatio</w:t>
            </w:r>
            <w:ins w:id="168" w:author="Jaime Ondrusek" w:date="2019-06-11T08:57:00Z">
              <w:r w:rsidR="00117B0A">
                <w:rPr>
                  <w:rFonts w:ascii="Segoe UI" w:hAnsi="Segoe UI" w:cs="Segoe UI"/>
                  <w:sz w:val="22"/>
                </w:rPr>
                <w:t>n instructions</w:t>
              </w:r>
            </w:ins>
            <w:del w:id="169" w:author="Jaime Ondrusek" w:date="2019-06-11T08:56:00Z">
              <w:r w:rsidRPr="00814933" w:rsidDel="00117B0A">
                <w:rPr>
                  <w:rFonts w:ascii="Segoe UI" w:hAnsi="Segoe UI" w:cs="Segoe UI"/>
                  <w:sz w:val="22"/>
                </w:rPr>
                <w:delText>n</w:delText>
              </w:r>
            </w:del>
            <w:r w:rsidRPr="00814933">
              <w:rPr>
                <w:rFonts w:ascii="Segoe UI" w:hAnsi="Segoe UI" w:cs="Segoe UI"/>
                <w:sz w:val="22"/>
              </w:rPr>
              <w:t xml:space="preserve"> </w:t>
            </w:r>
            <w:del w:id="170" w:author="Jaime Ondrusek" w:date="2019-06-11T08:57:00Z">
              <w:r w:rsidRPr="00814933" w:rsidDel="00117B0A">
                <w:rPr>
                  <w:rFonts w:ascii="Segoe UI" w:hAnsi="Segoe UI" w:cs="Segoe UI"/>
                  <w:sz w:val="22"/>
                </w:rPr>
                <w:delText>Instructions</w:delText>
              </w:r>
            </w:del>
          </w:p>
        </w:tc>
        <w:tc>
          <w:tcPr>
            <w:tcW w:w="6650" w:type="dxa"/>
            <w:tcPrChange w:id="171" w:author="Jaime Ondrusek" w:date="2019-06-11T08:57:00Z">
              <w:tcPr>
                <w:tcW w:w="7010" w:type="dxa"/>
              </w:tcPr>
            </w:tcPrChange>
          </w:tcPr>
          <w:p w14:paraId="1854E9B2" w14:textId="77777777" w:rsidR="00F50CA8" w:rsidRPr="00814933" w:rsidRDefault="00F50CA8" w:rsidP="00F50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</w:tbl>
    <w:p w14:paraId="2B20E546" w14:textId="77777777" w:rsidR="00D44C66" w:rsidRPr="00814933" w:rsidDel="001132B9" w:rsidRDefault="00D44C66" w:rsidP="00D44C66">
      <w:pPr>
        <w:rPr>
          <w:del w:id="172" w:author="Chris Tulip" w:date="2019-07-01T14:12:00Z"/>
          <w:rFonts w:ascii="Segoe UI" w:hAnsi="Segoe UI" w:cs="Segoe UI"/>
        </w:rPr>
      </w:pPr>
    </w:p>
    <w:p w14:paraId="7DE79153" w14:textId="77777777" w:rsidR="00D44C66" w:rsidRPr="00814933" w:rsidDel="001132B9" w:rsidRDefault="00D44C66" w:rsidP="00D44C66">
      <w:pPr>
        <w:rPr>
          <w:del w:id="173" w:author="Chris Tulip" w:date="2019-07-01T14:12:00Z"/>
          <w:rFonts w:ascii="Segoe UI" w:hAnsi="Segoe UI" w:cs="Segoe UI"/>
        </w:rPr>
      </w:pPr>
    </w:p>
    <w:p w14:paraId="1B91BD6C" w14:textId="0D0D7781" w:rsidR="00F50CA8" w:rsidRPr="00814933" w:rsidRDefault="00F50CA8">
      <w:pPr>
        <w:rPr>
          <w:rFonts w:ascii="Segoe UI" w:hAnsi="Segoe UI" w:cs="Segoe UI"/>
        </w:rPr>
      </w:pPr>
      <w:del w:id="174" w:author="Chris Tulip" w:date="2019-07-01T14:12:00Z">
        <w:r w:rsidRPr="00814933" w:rsidDel="001132B9">
          <w:rPr>
            <w:rFonts w:ascii="Segoe UI" w:hAnsi="Segoe UI" w:cs="Segoe UI"/>
          </w:rPr>
          <w:br w:type="page"/>
        </w:r>
      </w:del>
    </w:p>
    <w:p w14:paraId="4113417D" w14:textId="42FFEB5D" w:rsidR="006027C6" w:rsidRPr="00814933" w:rsidRDefault="00F50CA8" w:rsidP="00F50CA8">
      <w:pPr>
        <w:pStyle w:val="Heading2"/>
        <w:rPr>
          <w:rFonts w:ascii="Segoe UI Light" w:hAnsi="Segoe UI Light" w:cs="Segoe UI Light"/>
        </w:rPr>
      </w:pPr>
      <w:bookmarkStart w:id="175" w:name="_Toc503945100"/>
      <w:del w:id="176" w:author="Jaime Ondrusek" w:date="2019-06-11T08:58:00Z">
        <w:r w:rsidRPr="00814933" w:rsidDel="00117B0A">
          <w:rPr>
            <w:rFonts w:ascii="Segoe UI Light" w:hAnsi="Segoe UI Light" w:cs="Segoe UI Light"/>
          </w:rPr>
          <w:delText xml:space="preserve">2.3 </w:delText>
        </w:r>
      </w:del>
      <w:r w:rsidRPr="00814933">
        <w:rPr>
          <w:rFonts w:ascii="Segoe UI Light" w:hAnsi="Segoe UI Light" w:cs="Segoe UI Light"/>
        </w:rPr>
        <w:t>Post</w:t>
      </w:r>
      <w:ins w:id="177" w:author="Jaime Ondrusek" w:date="2019-06-11T08:57:00Z">
        <w:r w:rsidR="00117B0A">
          <w:rPr>
            <w:rFonts w:ascii="Segoe UI Light" w:hAnsi="Segoe UI Light" w:cs="Segoe UI Light"/>
          </w:rPr>
          <w:t>-installation</w:t>
        </w:r>
      </w:ins>
      <w:del w:id="178" w:author="Jaime Ondrusek" w:date="2019-06-11T08:57:00Z">
        <w:r w:rsidRPr="00814933" w:rsidDel="00117B0A">
          <w:rPr>
            <w:rFonts w:ascii="Segoe UI Light" w:hAnsi="Segoe UI Light" w:cs="Segoe UI Light"/>
          </w:rPr>
          <w:delText xml:space="preserve"> Install</w:delText>
        </w:r>
      </w:del>
      <w:r w:rsidRPr="00814933">
        <w:rPr>
          <w:rFonts w:ascii="Segoe UI Light" w:hAnsi="Segoe UI Light" w:cs="Segoe UI Light"/>
        </w:rPr>
        <w:t xml:space="preserve"> </w:t>
      </w:r>
      <w:ins w:id="179" w:author="Jaime Ondrusek" w:date="2019-06-11T08:57:00Z">
        <w:r w:rsidR="00117B0A">
          <w:rPr>
            <w:rFonts w:ascii="Segoe UI Light" w:hAnsi="Segoe UI Light" w:cs="Segoe UI Light"/>
          </w:rPr>
          <w:t>i</w:t>
        </w:r>
      </w:ins>
      <w:del w:id="180" w:author="Jaime Ondrusek" w:date="2019-06-11T08:57:00Z">
        <w:r w:rsidRPr="00814933" w:rsidDel="00117B0A">
          <w:rPr>
            <w:rFonts w:ascii="Segoe UI Light" w:hAnsi="Segoe UI Light" w:cs="Segoe UI Light"/>
          </w:rPr>
          <w:delText>I</w:delText>
        </w:r>
      </w:del>
      <w:r w:rsidRPr="00814933">
        <w:rPr>
          <w:rFonts w:ascii="Segoe UI Light" w:hAnsi="Segoe UI Light" w:cs="Segoe UI Light"/>
        </w:rPr>
        <w:t>nstructions</w:t>
      </w:r>
      <w:bookmarkEnd w:id="175"/>
    </w:p>
    <w:p w14:paraId="0E9179A3" w14:textId="7A56FAA8" w:rsidR="00EA2E42" w:rsidRPr="00814933" w:rsidRDefault="00F50CA8" w:rsidP="00F50CA8">
      <w:pPr>
        <w:rPr>
          <w:rFonts w:ascii="Segoe UI" w:hAnsi="Segoe UI" w:cs="Segoe UI"/>
        </w:rPr>
      </w:pPr>
      <w:r w:rsidRPr="00814933">
        <w:rPr>
          <w:rFonts w:ascii="Segoe UI" w:hAnsi="Segoe UI" w:cs="Segoe UI"/>
        </w:rPr>
        <w:t xml:space="preserve">If </w:t>
      </w:r>
      <w:del w:id="181" w:author="Jaime Ondrusek" w:date="2019-06-11T08:57:00Z">
        <w:r w:rsidRPr="00814933" w:rsidDel="00117B0A">
          <w:rPr>
            <w:rFonts w:ascii="Segoe UI" w:hAnsi="Segoe UI" w:cs="Segoe UI"/>
          </w:rPr>
          <w:delText>there are any configurations which need to occur</w:delText>
        </w:r>
      </w:del>
      <w:ins w:id="182" w:author="Jaime Ondrusek" w:date="2019-06-11T08:57:00Z">
        <w:r w:rsidR="00117B0A">
          <w:rPr>
            <w:rFonts w:ascii="Segoe UI" w:hAnsi="Segoe UI" w:cs="Segoe UI"/>
          </w:rPr>
          <w:t>any further setup is needed for the app</w:t>
        </w:r>
      </w:ins>
      <w:r w:rsidRPr="00814933">
        <w:rPr>
          <w:rFonts w:ascii="Segoe UI" w:hAnsi="Segoe UI" w:cs="Segoe UI"/>
        </w:rPr>
        <w:t xml:space="preserve"> after </w:t>
      </w:r>
      <w:del w:id="183" w:author="Jaime Ondrusek" w:date="2019-06-11T08:57:00Z">
        <w:r w:rsidRPr="00814933" w:rsidDel="00117B0A">
          <w:rPr>
            <w:rFonts w:ascii="Segoe UI" w:hAnsi="Segoe UI" w:cs="Segoe UI"/>
          </w:rPr>
          <w:delText>the installation</w:delText>
        </w:r>
      </w:del>
      <w:ins w:id="184" w:author="Jaime Ondrusek" w:date="2019-06-11T08:57:00Z">
        <w:r w:rsidR="00117B0A">
          <w:rPr>
            <w:rFonts w:ascii="Segoe UI" w:hAnsi="Segoe UI" w:cs="Segoe UI"/>
          </w:rPr>
          <w:t>it’s installed</w:t>
        </w:r>
      </w:ins>
      <w:r w:rsidRPr="00814933">
        <w:rPr>
          <w:rFonts w:ascii="Segoe UI" w:hAnsi="Segoe UI" w:cs="Segoe UI"/>
        </w:rPr>
        <w:t xml:space="preserve">, </w:t>
      </w:r>
      <w:del w:id="185" w:author="Jaime Ondrusek" w:date="2019-06-11T08:57:00Z">
        <w:r w:rsidRPr="00814933" w:rsidDel="00117B0A">
          <w:rPr>
            <w:rFonts w:ascii="Segoe UI" w:hAnsi="Segoe UI" w:cs="Segoe UI"/>
          </w:rPr>
          <w:delText>please enter them below.</w:delText>
        </w:r>
      </w:del>
      <w:ins w:id="186" w:author="Jaime Ondrusek" w:date="2019-06-11T08:57:00Z">
        <w:r w:rsidR="00117B0A">
          <w:rPr>
            <w:rFonts w:ascii="Segoe UI" w:hAnsi="Segoe UI" w:cs="Segoe UI"/>
          </w:rPr>
          <w:t>specify here.</w:t>
        </w:r>
      </w:ins>
      <w:r w:rsidRPr="00814933">
        <w:rPr>
          <w:rFonts w:ascii="Segoe UI" w:hAnsi="Segoe UI" w:cs="Segoe UI"/>
        </w:rPr>
        <w:t xml:space="preserve"> </w:t>
      </w:r>
    </w:p>
    <w:p w14:paraId="32BDFAA5" w14:textId="58AE5193" w:rsidR="00EA2E42" w:rsidRPr="00814933" w:rsidRDefault="00EA2E42">
      <w:pPr>
        <w:rPr>
          <w:rFonts w:ascii="Segoe UI" w:hAnsi="Segoe UI" w:cs="Segoe UI"/>
        </w:rPr>
      </w:pPr>
      <w:del w:id="187" w:author="Chris Tulip" w:date="2019-07-01T14:12:00Z">
        <w:r w:rsidRPr="00814933" w:rsidDel="001132B9">
          <w:rPr>
            <w:rFonts w:ascii="Segoe UI" w:hAnsi="Segoe UI" w:cs="Segoe UI"/>
          </w:rPr>
          <w:br w:type="page"/>
        </w:r>
      </w:del>
    </w:p>
    <w:p w14:paraId="0F9691BF" w14:textId="4C1F35C0" w:rsidR="00F50CA8" w:rsidRPr="00814933" w:rsidRDefault="001C5703" w:rsidP="001C5703">
      <w:pPr>
        <w:pStyle w:val="Heading1"/>
        <w:rPr>
          <w:rFonts w:ascii="Segoe UI Light" w:hAnsi="Segoe UI Light" w:cs="Segoe UI Light"/>
        </w:rPr>
      </w:pPr>
      <w:bookmarkStart w:id="188" w:name="_Toc503945101"/>
      <w:del w:id="189" w:author="Jaime Ondrusek" w:date="2019-06-11T08:58:00Z">
        <w:r w:rsidRPr="00814933" w:rsidDel="00117B0A">
          <w:rPr>
            <w:rFonts w:ascii="Segoe UI Light" w:hAnsi="Segoe UI Light" w:cs="Segoe UI Light"/>
          </w:rPr>
          <w:delText xml:space="preserve">3.0 </w:delText>
        </w:r>
      </w:del>
      <w:r w:rsidRPr="00814933">
        <w:rPr>
          <w:rFonts w:ascii="Segoe UI Light" w:hAnsi="Segoe UI Light" w:cs="Segoe UI Light"/>
        </w:rPr>
        <w:t xml:space="preserve">Validation </w:t>
      </w:r>
      <w:ins w:id="190" w:author="Jaime Ondrusek" w:date="2019-06-11T08:58:00Z">
        <w:r w:rsidR="00117B0A">
          <w:rPr>
            <w:rFonts w:ascii="Segoe UI Light" w:hAnsi="Segoe UI Light" w:cs="Segoe UI Light"/>
          </w:rPr>
          <w:t>s</w:t>
        </w:r>
      </w:ins>
      <w:del w:id="191" w:author="Jaime Ondrusek" w:date="2019-06-11T08:58:00Z">
        <w:r w:rsidRPr="00814933" w:rsidDel="00117B0A">
          <w:rPr>
            <w:rFonts w:ascii="Segoe UI Light" w:hAnsi="Segoe UI Light" w:cs="Segoe UI Light"/>
          </w:rPr>
          <w:delText>S</w:delText>
        </w:r>
      </w:del>
      <w:r w:rsidRPr="00814933">
        <w:rPr>
          <w:rFonts w:ascii="Segoe UI Light" w:hAnsi="Segoe UI Light" w:cs="Segoe UI Light"/>
        </w:rPr>
        <w:t>teps</w:t>
      </w:r>
      <w:bookmarkEnd w:id="188"/>
    </w:p>
    <w:p w14:paraId="07F2A806" w14:textId="7A4A75F5" w:rsidR="001C5703" w:rsidRPr="00814933" w:rsidRDefault="001C5703" w:rsidP="001C5703">
      <w:pPr>
        <w:rPr>
          <w:rFonts w:ascii="Segoe UI" w:hAnsi="Segoe UI" w:cs="Segoe UI"/>
        </w:rPr>
      </w:pPr>
      <w:del w:id="192" w:author="Jaime Ondrusek" w:date="2019-06-11T08:58:00Z">
        <w:r w:rsidRPr="00814933" w:rsidDel="00117B0A">
          <w:rPr>
            <w:rFonts w:ascii="Segoe UI" w:hAnsi="Segoe UI" w:cs="Segoe UI"/>
          </w:rPr>
          <w:delText>Please provide</w:delText>
        </w:r>
      </w:del>
      <w:ins w:id="193" w:author="Jaime Ondrusek" w:date="2019-06-11T08:58:00Z">
        <w:r w:rsidR="00117B0A">
          <w:rPr>
            <w:rFonts w:ascii="Segoe UI" w:hAnsi="Segoe UI" w:cs="Segoe UI"/>
          </w:rPr>
          <w:t>Provide</w:t>
        </w:r>
      </w:ins>
      <w:r w:rsidRPr="00814933">
        <w:rPr>
          <w:rFonts w:ascii="Segoe UI" w:hAnsi="Segoe UI" w:cs="Segoe UI"/>
        </w:rPr>
        <w:t xml:space="preserve"> any </w:t>
      </w:r>
      <w:del w:id="194" w:author="Jaime Ondrusek" w:date="2019-06-11T08:58:00Z">
        <w:r w:rsidRPr="00814933" w:rsidDel="00117B0A">
          <w:rPr>
            <w:rFonts w:ascii="Segoe UI" w:hAnsi="Segoe UI" w:cs="Segoe UI"/>
          </w:rPr>
          <w:delText xml:space="preserve">testing </w:delText>
        </w:r>
      </w:del>
      <w:r w:rsidRPr="00814933">
        <w:rPr>
          <w:rFonts w:ascii="Segoe UI" w:hAnsi="Segoe UI" w:cs="Segoe UI"/>
        </w:rPr>
        <w:t xml:space="preserve">steps which you expect Microsoft to take to ensure that the application installs properly and is in good working order. </w:t>
      </w:r>
      <w:ins w:id="195" w:author="Jaime Ondrusek" w:date="2019-06-11T08:58:00Z">
        <w:r w:rsidR="00AD25C2">
          <w:rPr>
            <w:rFonts w:ascii="Segoe UI" w:hAnsi="Segoe UI" w:cs="Segoe UI"/>
          </w:rPr>
          <w:t>It’s your responsibility to do f</w:t>
        </w:r>
      </w:ins>
      <w:del w:id="196" w:author="Jaime Ondrusek" w:date="2019-06-11T08:58:00Z">
        <w:r w:rsidRPr="00814933" w:rsidDel="00AD25C2">
          <w:rPr>
            <w:rFonts w:ascii="Segoe UI" w:hAnsi="Segoe UI" w:cs="Segoe UI"/>
          </w:rPr>
          <w:delText>F</w:delText>
        </w:r>
      </w:del>
      <w:r w:rsidRPr="00814933">
        <w:rPr>
          <w:rFonts w:ascii="Segoe UI" w:hAnsi="Segoe UI" w:cs="Segoe UI"/>
        </w:rPr>
        <w:t>inal validation testing</w:t>
      </w:r>
      <w:del w:id="197" w:author="Jaime Ondrusek" w:date="2019-06-11T08:58:00Z">
        <w:r w:rsidRPr="00814933" w:rsidDel="00AD25C2">
          <w:rPr>
            <w:rFonts w:ascii="Segoe UI" w:hAnsi="Segoe UI" w:cs="Segoe UI"/>
          </w:rPr>
          <w:delText xml:space="preserve"> is the customer’s </w:delText>
        </w:r>
        <w:r w:rsidR="004B0D78" w:rsidRPr="00814933" w:rsidDel="00AD25C2">
          <w:rPr>
            <w:rFonts w:ascii="Segoe UI" w:hAnsi="Segoe UI" w:cs="Segoe UI"/>
          </w:rPr>
          <w:delText>responsibility,</w:delText>
        </w:r>
      </w:del>
      <w:ins w:id="198" w:author="Jaime Ondrusek" w:date="2019-06-11T08:58:00Z">
        <w:r w:rsidR="00AD25C2">
          <w:rPr>
            <w:rFonts w:ascii="Segoe UI" w:hAnsi="Segoe UI" w:cs="Segoe UI"/>
          </w:rPr>
          <w:t>,</w:t>
        </w:r>
      </w:ins>
      <w:r w:rsidRPr="00814933">
        <w:rPr>
          <w:rFonts w:ascii="Segoe UI" w:hAnsi="Segoe UI" w:cs="Segoe UI"/>
        </w:rPr>
        <w:t xml:space="preserve"> </w:t>
      </w:r>
      <w:r w:rsidR="004B0D78" w:rsidRPr="00814933">
        <w:rPr>
          <w:rFonts w:ascii="Segoe UI" w:hAnsi="Segoe UI" w:cs="Segoe UI"/>
        </w:rPr>
        <w:t>but</w:t>
      </w:r>
      <w:ins w:id="199" w:author="Jaime Ondrusek" w:date="2019-06-11T08:59:00Z">
        <w:r w:rsidR="00AD25C2">
          <w:rPr>
            <w:rFonts w:ascii="Segoe UI" w:hAnsi="Segoe UI" w:cs="Segoe UI"/>
          </w:rPr>
          <w:t xml:space="preserve"> we </w:t>
        </w:r>
        <w:del w:id="200" w:author="Chris Tulip" w:date="2019-07-01T14:11:00Z">
          <w:r w:rsidR="00AD25C2" w:rsidDel="00127ED7">
            <w:rPr>
              <w:rFonts w:ascii="Segoe UI" w:hAnsi="Segoe UI" w:cs="Segoe UI"/>
            </w:rPr>
            <w:delText xml:space="preserve">can </w:delText>
          </w:r>
        </w:del>
        <w:r w:rsidR="00AD25C2">
          <w:rPr>
            <w:rFonts w:ascii="Segoe UI" w:hAnsi="Segoe UI" w:cs="Segoe UI"/>
          </w:rPr>
          <w:t>do</w:t>
        </w:r>
      </w:ins>
      <w:r w:rsidR="004B0D78" w:rsidRPr="00814933">
        <w:rPr>
          <w:rFonts w:ascii="Segoe UI" w:hAnsi="Segoe UI" w:cs="Segoe UI"/>
        </w:rPr>
        <w:t xml:space="preserve"> </w:t>
      </w:r>
      <w:del w:id="201" w:author="Chris Tulip" w:date="2019-07-01T14:11:00Z">
        <w:r w:rsidR="004B0D78" w:rsidRPr="00814933" w:rsidDel="00127ED7">
          <w:rPr>
            <w:rFonts w:ascii="Segoe UI" w:hAnsi="Segoe UI" w:cs="Segoe UI"/>
          </w:rPr>
          <w:delText xml:space="preserve">a </w:delText>
        </w:r>
      </w:del>
      <w:r w:rsidR="004B0D78" w:rsidRPr="00814933">
        <w:rPr>
          <w:rFonts w:ascii="Segoe UI" w:hAnsi="Segoe UI" w:cs="Segoe UI"/>
        </w:rPr>
        <w:t>basic test pass</w:t>
      </w:r>
      <w:ins w:id="202" w:author="Chris Tulip" w:date="2019-07-01T14:11:00Z">
        <w:r w:rsidR="00127ED7">
          <w:rPr>
            <w:rFonts w:ascii="Segoe UI" w:hAnsi="Segoe UI" w:cs="Segoe UI"/>
          </w:rPr>
          <w:t>es</w:t>
        </w:r>
      </w:ins>
      <w:r w:rsidR="004B0D78" w:rsidRPr="00814933">
        <w:rPr>
          <w:rFonts w:ascii="Segoe UI" w:hAnsi="Segoe UI" w:cs="Segoe UI"/>
        </w:rPr>
        <w:t xml:space="preserve"> </w:t>
      </w:r>
      <w:del w:id="203" w:author="Jaime Ondrusek" w:date="2019-06-11T08:59:00Z">
        <w:r w:rsidR="004B0D78" w:rsidRPr="00814933" w:rsidDel="00AD25C2">
          <w:rPr>
            <w:rFonts w:ascii="Segoe UI" w:hAnsi="Segoe UI" w:cs="Segoe UI"/>
          </w:rPr>
          <w:delText xml:space="preserve">will </w:delText>
        </w:r>
      </w:del>
      <w:ins w:id="204" w:author="Jaime Ondrusek" w:date="2019-06-11T08:59:00Z">
        <w:r w:rsidR="00AD25C2">
          <w:rPr>
            <w:rFonts w:ascii="Segoe UI" w:hAnsi="Segoe UI" w:cs="Segoe UI"/>
          </w:rPr>
          <w:t>to</w:t>
        </w:r>
        <w:r w:rsidR="00AD25C2" w:rsidRPr="00814933">
          <w:rPr>
            <w:rFonts w:ascii="Segoe UI" w:hAnsi="Segoe UI" w:cs="Segoe UI"/>
          </w:rPr>
          <w:t xml:space="preserve"> </w:t>
        </w:r>
      </w:ins>
      <w:del w:id="205" w:author="Chris Tulip" w:date="2019-07-01T14:11:00Z">
        <w:r w:rsidR="004B0D78" w:rsidRPr="00814933" w:rsidDel="00127ED7">
          <w:rPr>
            <w:rFonts w:ascii="Segoe UI" w:hAnsi="Segoe UI" w:cs="Segoe UI"/>
          </w:rPr>
          <w:delText>help minimize any back and forth</w:delText>
        </w:r>
      </w:del>
      <w:ins w:id="206" w:author="Chris Tulip" w:date="2019-07-01T14:11:00Z">
        <w:r w:rsidR="00127ED7">
          <w:rPr>
            <w:rFonts w:ascii="Segoe UI" w:hAnsi="Segoe UI" w:cs="Segoe UI"/>
          </w:rPr>
          <w:t xml:space="preserve">ensure </w:t>
        </w:r>
      </w:ins>
      <w:ins w:id="207" w:author="Chris Tulip" w:date="2019-07-01T14:12:00Z">
        <w:r w:rsidR="0097154C">
          <w:rPr>
            <w:rFonts w:ascii="Segoe UI" w:hAnsi="Segoe UI" w:cs="Segoe UI"/>
          </w:rPr>
          <w:t xml:space="preserve">we provide </w:t>
        </w:r>
      </w:ins>
      <w:ins w:id="208" w:author="Chris Tulip" w:date="2019-07-01T14:11:00Z">
        <w:r w:rsidR="00127ED7">
          <w:rPr>
            <w:rFonts w:ascii="Segoe UI" w:hAnsi="Segoe UI" w:cs="Segoe UI"/>
          </w:rPr>
          <w:t>the best experience</w:t>
        </w:r>
      </w:ins>
      <w:r w:rsidR="004B0D78" w:rsidRPr="00814933">
        <w:rPr>
          <w:rFonts w:ascii="Segoe UI" w:hAnsi="Segoe UI" w:cs="Segoe UI"/>
        </w:rPr>
        <w:t xml:space="preserve">. </w:t>
      </w:r>
    </w:p>
    <w:p w14:paraId="0E69D075" w14:textId="77777777" w:rsidR="004B0D78" w:rsidRPr="00814933" w:rsidRDefault="004B0D78" w:rsidP="001C5703">
      <w:pPr>
        <w:rPr>
          <w:rFonts w:ascii="Segoe UI" w:hAnsi="Segoe UI" w:cs="Segoe UI"/>
        </w:rPr>
      </w:pPr>
    </w:p>
    <w:sectPr w:rsidR="004B0D78" w:rsidRPr="0081493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3" w:author="Jaime Ondrusek" w:date="2019-06-11T08:50:00Z" w:initials="JO">
    <w:p w14:paraId="2514358F" w14:textId="43CE28E9" w:rsidR="00117B0A" w:rsidRDefault="00117B0A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what do they do with this form? Submit in same place or what?</w:t>
      </w:r>
    </w:p>
  </w:comment>
  <w:comment w:id="114" w:author="Jaime Ondrusek" w:date="2019-06-11T08:54:00Z" w:initials="JO">
    <w:p w14:paraId="5BCC4BB1" w14:textId="77777777" w:rsidR="00117B0A" w:rsidRDefault="00117B0A">
      <w:pPr>
        <w:pStyle w:val="CommentText"/>
        <w:rPr>
          <w:noProof/>
        </w:rPr>
      </w:pPr>
      <w:r>
        <w:rPr>
          <w:rStyle w:val="CommentReference"/>
        </w:rPr>
        <w:annotationRef/>
      </w:r>
      <w:r>
        <w:rPr>
          <w:noProof/>
        </w:rPr>
        <w:t>such as?</w:t>
      </w:r>
    </w:p>
    <w:p w14:paraId="4F5CE023" w14:textId="753A61F1" w:rsidR="00117B0A" w:rsidRDefault="00117B0A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514358F" w15:done="0"/>
  <w15:commentEx w15:paraId="4F5CE02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0A9E9BE" w16cex:dateUtc="2019-06-11T15:50:00Z"/>
  <w16cex:commentExtensible w16cex:durableId="20A9EAB3" w16cex:dateUtc="2019-06-11T15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514358F" w16cid:durableId="20A9E9BE"/>
  <w16cid:commentId w16cid:paraId="4F5CE023" w16cid:durableId="20A9EAB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B894E" w14:textId="77777777" w:rsidR="00117B0A" w:rsidRDefault="00117B0A" w:rsidP="00835A21">
      <w:pPr>
        <w:spacing w:after="0" w:line="240" w:lineRule="auto"/>
      </w:pPr>
      <w:r>
        <w:separator/>
      </w:r>
    </w:p>
  </w:endnote>
  <w:endnote w:type="continuationSeparator" w:id="0">
    <w:p w14:paraId="456EADC1" w14:textId="77777777" w:rsidR="00117B0A" w:rsidRDefault="00117B0A" w:rsidP="00835A21">
      <w:pPr>
        <w:spacing w:after="0" w:line="240" w:lineRule="auto"/>
      </w:pPr>
      <w:r>
        <w:continuationSeparator/>
      </w:r>
    </w:p>
  </w:endnote>
  <w:endnote w:type="continuationNotice" w:id="1">
    <w:p w14:paraId="3ABE0F9D" w14:textId="77777777" w:rsidR="00695DCD" w:rsidRDefault="00695D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3A916" w14:textId="77777777" w:rsidR="00117B0A" w:rsidRDefault="00117B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A0995" w14:textId="77777777" w:rsidR="00117B0A" w:rsidRDefault="00117B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84AAB" w14:textId="77777777" w:rsidR="00117B0A" w:rsidRDefault="00117B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1EBD8" w14:textId="77777777" w:rsidR="00117B0A" w:rsidRDefault="00117B0A" w:rsidP="00835A21">
      <w:pPr>
        <w:spacing w:after="0" w:line="240" w:lineRule="auto"/>
      </w:pPr>
      <w:r>
        <w:separator/>
      </w:r>
    </w:p>
  </w:footnote>
  <w:footnote w:type="continuationSeparator" w:id="0">
    <w:p w14:paraId="418E813F" w14:textId="77777777" w:rsidR="00117B0A" w:rsidRDefault="00117B0A" w:rsidP="00835A21">
      <w:pPr>
        <w:spacing w:after="0" w:line="240" w:lineRule="auto"/>
      </w:pPr>
      <w:r>
        <w:continuationSeparator/>
      </w:r>
    </w:p>
  </w:footnote>
  <w:footnote w:type="continuationNotice" w:id="1">
    <w:p w14:paraId="43249FC9" w14:textId="77777777" w:rsidR="00695DCD" w:rsidRDefault="00695D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4661C" w14:textId="77777777" w:rsidR="00117B0A" w:rsidRDefault="00117B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67EC8" w14:textId="77777777" w:rsidR="00117B0A" w:rsidRDefault="00117B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35B6C" w14:textId="77777777" w:rsidR="00117B0A" w:rsidRDefault="00117B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36120"/>
    <w:multiLevelType w:val="hybridMultilevel"/>
    <w:tmpl w:val="6C1E2AF2"/>
    <w:lvl w:ilvl="0" w:tplc="FE1E72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30A6D"/>
    <w:multiLevelType w:val="hybridMultilevel"/>
    <w:tmpl w:val="713EC6E6"/>
    <w:lvl w:ilvl="0" w:tplc="65F4A9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aime Ondrusek">
    <w15:presenceInfo w15:providerId="AD" w15:userId="S::jaimeo@microsoft.com::a018dfe9-5fce-4645-b762-6f6120ba1a57"/>
  </w15:person>
  <w15:person w15:author="Chris Tulip">
    <w15:presenceInfo w15:providerId="AD" w15:userId="S::chtulip@microsoft.com::c6a9e480-5cfa-4216-b570-7cfda80f9d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trackRevisions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21"/>
    <w:rsid w:val="000B1E94"/>
    <w:rsid w:val="001132B9"/>
    <w:rsid w:val="00117B0A"/>
    <w:rsid w:val="00127ED7"/>
    <w:rsid w:val="001C3044"/>
    <w:rsid w:val="001C5703"/>
    <w:rsid w:val="00212832"/>
    <w:rsid w:val="002722F8"/>
    <w:rsid w:val="002E14CB"/>
    <w:rsid w:val="004720B6"/>
    <w:rsid w:val="004B0D78"/>
    <w:rsid w:val="00547DD2"/>
    <w:rsid w:val="005522FE"/>
    <w:rsid w:val="005F458A"/>
    <w:rsid w:val="006027C6"/>
    <w:rsid w:val="00604EB1"/>
    <w:rsid w:val="0062552E"/>
    <w:rsid w:val="00695DCD"/>
    <w:rsid w:val="006F70FA"/>
    <w:rsid w:val="00812EA9"/>
    <w:rsid w:val="00814933"/>
    <w:rsid w:val="00835A21"/>
    <w:rsid w:val="00884D70"/>
    <w:rsid w:val="0097154C"/>
    <w:rsid w:val="0098282A"/>
    <w:rsid w:val="009E6F60"/>
    <w:rsid w:val="00A53870"/>
    <w:rsid w:val="00AD25C2"/>
    <w:rsid w:val="00C14DA6"/>
    <w:rsid w:val="00C465E9"/>
    <w:rsid w:val="00C62DAE"/>
    <w:rsid w:val="00C74685"/>
    <w:rsid w:val="00CE22B6"/>
    <w:rsid w:val="00D44C66"/>
    <w:rsid w:val="00DE2816"/>
    <w:rsid w:val="00E12D66"/>
    <w:rsid w:val="00E867FC"/>
    <w:rsid w:val="00EA2E42"/>
    <w:rsid w:val="00F03D08"/>
    <w:rsid w:val="00F303C3"/>
    <w:rsid w:val="00F50CA8"/>
    <w:rsid w:val="60917FE2"/>
    <w:rsid w:val="6CDE8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FE08E82"/>
  <w15:chartTrackingRefBased/>
  <w15:docId w15:val="{73AD593C-18F1-4356-B7DE-C661288A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8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35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A21"/>
  </w:style>
  <w:style w:type="paragraph" w:styleId="Footer">
    <w:name w:val="footer"/>
    <w:basedOn w:val="Normal"/>
    <w:link w:val="FooterChar"/>
    <w:uiPriority w:val="99"/>
    <w:unhideWhenUsed/>
    <w:rsid w:val="00835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A21"/>
  </w:style>
  <w:style w:type="table" w:styleId="TableGrid">
    <w:name w:val="Table Grid"/>
    <w:basedOn w:val="TableNormal"/>
    <w:uiPriority w:val="39"/>
    <w:rsid w:val="00835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1283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1283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128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1283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128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4C6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44C66"/>
    <w:pPr>
      <w:spacing w:after="100"/>
      <w:ind w:left="220"/>
    </w:pPr>
  </w:style>
  <w:style w:type="table" w:styleId="PlainTable3">
    <w:name w:val="Plain Table 3"/>
    <w:basedOn w:val="TableNormal"/>
    <w:uiPriority w:val="43"/>
    <w:rsid w:val="00D44C6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149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117B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7B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7B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B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B0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17B0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7B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B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D446169276434890F75C3EB10EFCD3" ma:contentTypeVersion="7" ma:contentTypeDescription="Create a new document." ma:contentTypeScope="" ma:versionID="28d4bad40dfda3bc5c54f2778772a7db">
  <xsd:schema xmlns:xsd="http://www.w3.org/2001/XMLSchema" xmlns:xs="http://www.w3.org/2001/XMLSchema" xmlns:p="http://schemas.microsoft.com/office/2006/metadata/properties" xmlns:ns2="2abe1289-08dc-4296-a0e7-d1d1571b662e" xmlns:ns3="5fd6c4c7-d4f0-429b-a64f-4310d555bcc8" targetNamespace="http://schemas.microsoft.com/office/2006/metadata/properties" ma:root="true" ma:fieldsID="4358b42e4f8b70a52522f2c1a22fa32b" ns2:_="" ns3:_="">
    <xsd:import namespace="2abe1289-08dc-4296-a0e7-d1d1571b662e"/>
    <xsd:import namespace="5fd6c4c7-d4f0-429b-a64f-4310d555bc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be1289-08dc-4296-a0e7-d1d1571b66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6c4c7-d4f0-429b-a64f-4310d555bcc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15195-6C80-4AC5-B841-C8D5657AA2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be1289-08dc-4296-a0e7-d1d1571b662e"/>
    <ds:schemaRef ds:uri="5fd6c4c7-d4f0-429b-a64f-4310d555bc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AA5245-27FA-45E8-A5BC-F02D0006619D}">
  <ds:schemaRefs>
    <ds:schemaRef ds:uri="http://schemas.microsoft.com/office/2006/documentManagement/types"/>
    <ds:schemaRef ds:uri="5fd6c4c7-d4f0-429b-a64f-4310d555bcc8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infopath/2007/PartnerControls"/>
    <ds:schemaRef ds:uri="2abe1289-08dc-4296-a0e7-d1d1571b662e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EA966817-41B3-4F04-944A-1FEDDE6A87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F45C23-EBB3-439A-9D6A-D7788538C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Postel</dc:creator>
  <cp:keywords/>
  <dc:description/>
  <cp:lastModifiedBy>Jaime Ondrusek</cp:lastModifiedBy>
  <cp:revision>2</cp:revision>
  <dcterms:created xsi:type="dcterms:W3CDTF">2019-07-02T15:41:00Z</dcterms:created>
  <dcterms:modified xsi:type="dcterms:W3CDTF">2019-07-02T15:41:00Z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chtulip@microsoft.com</vt:lpwstr>
  </property>
  <property fmtid="{D5CDD505-2E9C-101B-9397-08002B2CF9AE}" pid="5" name="MSIP_Label_f42aa342-8706-4288-bd11-ebb85995028c_SetDate">
    <vt:lpwstr>2018-01-17T16:18:49.4282501Z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0x010100B5D446169276434890F75C3EB10EFCD3</vt:lpwstr>
  </property>
</Properties>
</file>